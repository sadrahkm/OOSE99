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4992" w:type="pct"/>
            <w:jc w:val="center"/>
            <w:tblLook w:val="04A0" w:firstRow="1" w:lastRow="0" w:firstColumn="1" w:lastColumn="0" w:noHBand="0" w:noVBand="1"/>
          </w:tblPr>
          <w:tblGrid>
            <w:gridCol w:w="9012"/>
          </w:tblGrid>
          <w:tr w:rsidR="00020242" w14:paraId="266BCD52" w14:textId="77777777" w:rsidTr="00EB5363">
            <w:trPr>
              <w:trHeight w:val="2518"/>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rsidTr="00EB5363">
            <w:trPr>
              <w:trHeight w:val="1258"/>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rsidTr="00EB5363">
            <w:trPr>
              <w:trHeight w:val="628"/>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14:paraId="26A319E6" w14:textId="51D8B6C5"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w:t>
                    </w:r>
                    <w:r w:rsidR="000D3EC5">
                      <w:rPr>
                        <w:rFonts w:asciiTheme="majorHAnsi" w:eastAsiaTheme="majorEastAsia" w:hAnsiTheme="majorHAnsi" w:cs="B Titr" w:hint="cs"/>
                        <w:sz w:val="44"/>
                        <w:szCs w:val="44"/>
                        <w:rtl/>
                        <w:lang w:bidi="ar-BH"/>
                      </w:rPr>
                      <w:t>‌</w:t>
                    </w:r>
                    <w:r>
                      <w:rPr>
                        <w:rFonts w:asciiTheme="majorHAnsi" w:eastAsiaTheme="majorEastAsia" w:hAnsiTheme="majorHAnsi" w:cs="B Titr"/>
                        <w:sz w:val="44"/>
                        <w:szCs w:val="44"/>
                        <w:rtl/>
                        <w:lang w:bidi="ar-BH"/>
                      </w:rPr>
                      <w:t>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rsidTr="00EB5363">
            <w:trPr>
              <w:trHeight w:val="314"/>
              <w:jc w:val="center"/>
            </w:trPr>
            <w:tc>
              <w:tcPr>
                <w:tcW w:w="5000" w:type="pct"/>
                <w:vAlign w:val="center"/>
              </w:tcPr>
              <w:p w14:paraId="64078E34" w14:textId="6B7C7C59" w:rsidR="000F7DDA" w:rsidRDefault="000F7DDA" w:rsidP="00781EAA">
                <w:pPr>
                  <w:pStyle w:val="NoSpacing"/>
                  <w:bidi/>
                  <w:spacing w:line="360" w:lineRule="auto"/>
                  <w:rPr>
                    <w:lang w:bidi="ar-BH"/>
                  </w:rPr>
                </w:pPr>
              </w:p>
            </w:tc>
          </w:tr>
          <w:tr w:rsidR="00020242" w14:paraId="75325810" w14:textId="77777777" w:rsidTr="00EB5363">
            <w:trPr>
              <w:trHeight w:val="5887"/>
              <w:jc w:val="center"/>
            </w:trPr>
            <w:tc>
              <w:tcPr>
                <w:tcW w:w="5000" w:type="pct"/>
                <w:vAlign w:val="center"/>
              </w:tcPr>
              <w:p w14:paraId="1417EED7" w14:textId="21BB47CA" w:rsidR="00020242" w:rsidRDefault="002B4DF0"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082F499B">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4B51C0" w:rsidRDefault="004B51C0"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4B51C0" w:rsidRPr="006E2868" w:rsidRDefault="004B51C0"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4B51C0" w:rsidRPr="00627736" w:rsidRDefault="004B51C0"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4B51C0" w:rsidRDefault="004B51C0"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4B51C0" w:rsidRDefault="004B51C0" w:rsidP="00627736">
                                      <w:pPr>
                                        <w:spacing w:line="240" w:lineRule="auto"/>
                                        <w:jc w:val="center"/>
                                        <w:rPr>
                                          <w:rFonts w:cstheme="minorBidi"/>
                                          <w:sz w:val="22"/>
                                          <w:szCs w:val="22"/>
                                          <w:rtl/>
                                        </w:rPr>
                                      </w:pPr>
                                    </w:p>
                                    <w:p w14:paraId="5207198E" w14:textId="77777777" w:rsidR="004B51C0" w:rsidRPr="00627736" w:rsidRDefault="004B51C0"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4B51C0" w:rsidRDefault="004B51C0"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4B51C0" w:rsidRPr="006E2868" w:rsidRDefault="004B51C0"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4B51C0" w:rsidRPr="00627736" w:rsidRDefault="004B51C0"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4B51C0" w:rsidRPr="00627736" w:rsidRDefault="004B51C0"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4B51C0" w:rsidRDefault="004B51C0"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4B51C0" w:rsidRDefault="004B51C0" w:rsidP="00627736">
                                <w:pPr>
                                  <w:spacing w:line="240" w:lineRule="auto"/>
                                  <w:jc w:val="center"/>
                                  <w:rPr>
                                    <w:rFonts w:cstheme="minorBidi"/>
                                    <w:sz w:val="22"/>
                                    <w:szCs w:val="22"/>
                                    <w:rtl/>
                                  </w:rPr>
                                </w:pPr>
                              </w:p>
                              <w:p w14:paraId="5207198E" w14:textId="77777777" w:rsidR="004B51C0" w:rsidRPr="00627736" w:rsidRDefault="004B51C0"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rsidTr="00EB5363">
            <w:trPr>
              <w:trHeight w:val="314"/>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2769533A" w14:textId="7A440267" w:rsidR="00020242" w:rsidRDefault="00A346ED" w:rsidP="00781EAA">
                    <w:pPr>
                      <w:pStyle w:val="NoSpacing"/>
                      <w:bidi/>
                      <w:spacing w:line="360" w:lineRule="auto"/>
                      <w:jc w:val="center"/>
                      <w:rPr>
                        <w:b/>
                        <w:bCs/>
                        <w:lang w:bidi="ar-BH"/>
                      </w:rPr>
                    </w:pPr>
                    <w:r>
                      <w:rPr>
                        <w:rFonts w:hint="cs"/>
                        <w:b/>
                        <w:bCs/>
                        <w:rtl/>
                        <w:lang w:bidi="ar-BH"/>
                      </w:rPr>
                      <w:t>آذر</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065739"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End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52F79F04" w14:textId="59887111" w:rsidR="009966F0"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816742" w:history="1">
            <w:r w:rsidR="009966F0" w:rsidRPr="006B10D0">
              <w:rPr>
                <w:rStyle w:val="Hyperlink"/>
                <w:rFonts w:hint="eastAsia"/>
                <w:noProof/>
                <w:rtl/>
                <w:lang w:bidi="ar-BH"/>
              </w:rPr>
              <w:t>فصل</w:t>
            </w:r>
            <w:r w:rsidR="009966F0" w:rsidRPr="006B10D0">
              <w:rPr>
                <w:rStyle w:val="Hyperlink"/>
                <w:noProof/>
                <w:rtl/>
                <w:lang w:bidi="ar-BH"/>
              </w:rPr>
              <w:t xml:space="preserve"> </w:t>
            </w:r>
            <w:r w:rsidR="009966F0" w:rsidRPr="006B10D0">
              <w:rPr>
                <w:rStyle w:val="Hyperlink"/>
                <w:rFonts w:hint="eastAsia"/>
                <w:noProof/>
                <w:rtl/>
                <w:lang w:bidi="ar-BH"/>
              </w:rPr>
              <w:t>اول</w:t>
            </w:r>
            <w:r w:rsidR="009966F0" w:rsidRPr="006B10D0">
              <w:rPr>
                <w:rStyle w:val="Hyperlink"/>
                <w:noProof/>
                <w:rtl/>
                <w:lang w:bidi="ar-BH"/>
              </w:rPr>
              <w:t xml:space="preserve">: </w:t>
            </w:r>
            <w:r w:rsidR="009966F0" w:rsidRPr="006B10D0">
              <w:rPr>
                <w:rStyle w:val="Hyperlink"/>
                <w:rFonts w:hint="eastAsia"/>
                <w:noProof/>
                <w:rtl/>
                <w:lang w:bidi="ar-BH"/>
              </w:rPr>
              <w:t>سند</w:t>
            </w:r>
            <w:r w:rsidR="009966F0" w:rsidRPr="006B10D0">
              <w:rPr>
                <w:rStyle w:val="Hyperlink"/>
                <w:noProof/>
                <w:rtl/>
                <w:lang w:bidi="ar-BH"/>
              </w:rPr>
              <w:t xml:space="preserve"> </w:t>
            </w:r>
            <w:r w:rsidR="009966F0" w:rsidRPr="006B10D0">
              <w:rPr>
                <w:rStyle w:val="Hyperlink"/>
                <w:rFonts w:hint="eastAsia"/>
                <w:noProof/>
                <w:rtl/>
                <w:lang w:val="en-US" w:bidi="ar-BH"/>
              </w:rPr>
              <w:t>ن</w:t>
            </w:r>
            <w:r w:rsidR="009966F0" w:rsidRPr="006B10D0">
              <w:rPr>
                <w:rStyle w:val="Hyperlink"/>
                <w:rFonts w:hint="cs"/>
                <w:noProof/>
                <w:rtl/>
                <w:lang w:val="en-US" w:bidi="ar-BH"/>
              </w:rPr>
              <w:t>ی</w:t>
            </w:r>
            <w:r w:rsidR="009966F0" w:rsidRPr="006B10D0">
              <w:rPr>
                <w:rStyle w:val="Hyperlink"/>
                <w:rFonts w:hint="eastAsia"/>
                <w:noProof/>
                <w:rtl/>
                <w:lang w:val="en-US" w:bidi="ar-BH"/>
              </w:rPr>
              <w:t>ازمند</w:t>
            </w:r>
            <w:r w:rsidR="009966F0" w:rsidRPr="006B10D0">
              <w:rPr>
                <w:rStyle w:val="Hyperlink"/>
                <w:rFonts w:hint="cs"/>
                <w:noProof/>
                <w:rtl/>
                <w:lang w:val="en-US" w:bidi="ar-BH"/>
              </w:rPr>
              <w:t>ی</w:t>
            </w:r>
            <w:r w:rsidR="009966F0" w:rsidRPr="006B10D0">
              <w:rPr>
                <w:rStyle w:val="Hyperlink"/>
                <w:rFonts w:ascii="Arial" w:hAnsi="Arial" w:cs="Arial" w:hint="cs"/>
                <w:noProof/>
                <w:rtl/>
                <w:lang w:val="en-US" w:bidi="ar-BH"/>
              </w:rPr>
              <w:t> </w:t>
            </w:r>
            <w:r w:rsidR="009966F0" w:rsidRPr="006B10D0">
              <w:rPr>
                <w:rStyle w:val="Hyperlink"/>
                <w:rFonts w:hint="eastAsia"/>
                <w:noProof/>
                <w:rtl/>
                <w:lang w:val="en-US" w:bidi="ar-BH"/>
              </w:rPr>
              <w:t>ها</w:t>
            </w:r>
            <w:r w:rsidR="009966F0" w:rsidRPr="006B10D0">
              <w:rPr>
                <w:rStyle w:val="Hyperlink"/>
                <w:rFonts w:hint="cs"/>
                <w:noProof/>
                <w:rtl/>
                <w:lang w:val="en-US" w:bidi="ar-BH"/>
              </w:rPr>
              <w:t>ی</w:t>
            </w:r>
            <w:r w:rsidR="009966F0" w:rsidRPr="006B10D0">
              <w:rPr>
                <w:rStyle w:val="Hyperlink"/>
                <w:noProof/>
                <w:rtl/>
                <w:lang w:val="en-US" w:bidi="ar-BH"/>
              </w:rPr>
              <w:t xml:space="preserve"> </w:t>
            </w:r>
            <w:r w:rsidR="009966F0" w:rsidRPr="006B10D0">
              <w:rPr>
                <w:rStyle w:val="Hyperlink"/>
                <w:rFonts w:hint="eastAsia"/>
                <w:noProof/>
                <w:rtl/>
                <w:lang w:val="en-US" w:bidi="ar-BH"/>
              </w:rPr>
              <w:t>نرم</w:t>
            </w:r>
            <w:r w:rsidR="009966F0" w:rsidRPr="006B10D0">
              <w:rPr>
                <w:rStyle w:val="Hyperlink"/>
                <w:rFonts w:ascii="Arial" w:hAnsi="Arial" w:cs="Arial" w:hint="cs"/>
                <w:noProof/>
                <w:rtl/>
                <w:lang w:val="en-US" w:bidi="ar-BH"/>
              </w:rPr>
              <w:t> </w:t>
            </w:r>
            <w:r w:rsidR="009966F0" w:rsidRPr="006B10D0">
              <w:rPr>
                <w:rStyle w:val="Hyperlink"/>
                <w:rFonts w:hint="eastAsia"/>
                <w:noProof/>
                <w:rtl/>
                <w:lang w:val="en-US" w:bidi="ar-BH"/>
              </w:rPr>
              <w:t>افزار</w:t>
            </w:r>
            <w:r w:rsidR="009966F0">
              <w:rPr>
                <w:noProof/>
                <w:webHidden/>
                <w:rtl/>
              </w:rPr>
              <w:tab/>
            </w:r>
            <w:r w:rsidR="009966F0">
              <w:rPr>
                <w:noProof/>
                <w:webHidden/>
                <w:rtl/>
              </w:rPr>
              <w:fldChar w:fldCharType="begin"/>
            </w:r>
            <w:r w:rsidR="009966F0">
              <w:rPr>
                <w:noProof/>
                <w:webHidden/>
                <w:rtl/>
              </w:rPr>
              <w:instrText xml:space="preserve"> </w:instrText>
            </w:r>
            <w:r w:rsidR="009966F0">
              <w:rPr>
                <w:noProof/>
                <w:webHidden/>
              </w:rPr>
              <w:instrText>PAGEREF</w:instrText>
            </w:r>
            <w:r w:rsidR="009966F0">
              <w:rPr>
                <w:noProof/>
                <w:webHidden/>
                <w:rtl/>
              </w:rPr>
              <w:instrText xml:space="preserve"> _</w:instrText>
            </w:r>
            <w:r w:rsidR="009966F0">
              <w:rPr>
                <w:noProof/>
                <w:webHidden/>
              </w:rPr>
              <w:instrText>Toc56816742 \h</w:instrText>
            </w:r>
            <w:r w:rsidR="009966F0">
              <w:rPr>
                <w:noProof/>
                <w:webHidden/>
                <w:rtl/>
              </w:rPr>
              <w:instrText xml:space="preserve"> </w:instrText>
            </w:r>
            <w:r w:rsidR="009966F0">
              <w:rPr>
                <w:noProof/>
                <w:webHidden/>
                <w:rtl/>
              </w:rPr>
            </w:r>
            <w:r w:rsidR="009966F0">
              <w:rPr>
                <w:noProof/>
                <w:webHidden/>
                <w:rtl/>
              </w:rPr>
              <w:fldChar w:fldCharType="separate"/>
            </w:r>
            <w:r w:rsidR="00E23FBF">
              <w:rPr>
                <w:noProof/>
                <w:webHidden/>
                <w:rtl/>
              </w:rPr>
              <w:t>4</w:t>
            </w:r>
            <w:r w:rsidR="009966F0">
              <w:rPr>
                <w:noProof/>
                <w:webHidden/>
                <w:rtl/>
              </w:rPr>
              <w:fldChar w:fldCharType="end"/>
            </w:r>
          </w:hyperlink>
        </w:p>
        <w:p w14:paraId="009C3E63" w14:textId="480224A5" w:rsidR="009966F0" w:rsidRDefault="00065739">
          <w:pPr>
            <w:pStyle w:val="TOC2"/>
            <w:rPr>
              <w:rFonts w:asciiTheme="minorHAnsi" w:eastAsiaTheme="minorEastAsia" w:hAnsiTheme="minorHAnsi" w:cstheme="minorBidi"/>
              <w:sz w:val="22"/>
              <w:szCs w:val="22"/>
              <w:rtl/>
              <w:lang w:bidi="ar-SA"/>
            </w:rPr>
          </w:pPr>
          <w:hyperlink w:anchor="_Toc56816743" w:history="1">
            <w:r w:rsidR="009966F0" w:rsidRPr="006B10D0">
              <w:rPr>
                <w:rStyle w:val="Hyperlink"/>
                <w:rtl/>
                <w:lang w:bidi="ar-BH"/>
              </w:rPr>
              <w:t>1-1</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مقدمه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Toc56816743 \h</w:instrText>
            </w:r>
            <w:r w:rsidR="009966F0">
              <w:rPr>
                <w:webHidden/>
                <w:rtl/>
              </w:rPr>
              <w:instrText xml:space="preserve"> </w:instrText>
            </w:r>
            <w:r w:rsidR="009966F0">
              <w:rPr>
                <w:webHidden/>
                <w:rtl/>
              </w:rPr>
            </w:r>
            <w:r w:rsidR="009966F0">
              <w:rPr>
                <w:webHidden/>
                <w:rtl/>
              </w:rPr>
              <w:fldChar w:fldCharType="separate"/>
            </w:r>
            <w:r w:rsidR="00E23FBF">
              <w:rPr>
                <w:webHidden/>
                <w:rtl/>
              </w:rPr>
              <w:t>4</w:t>
            </w:r>
            <w:r w:rsidR="009966F0">
              <w:rPr>
                <w:webHidden/>
                <w:rtl/>
              </w:rPr>
              <w:fldChar w:fldCharType="end"/>
            </w:r>
          </w:hyperlink>
        </w:p>
        <w:p w14:paraId="05121EF4" w14:textId="082A1B35" w:rsidR="009966F0" w:rsidRDefault="00065739">
          <w:pPr>
            <w:pStyle w:val="TOC3"/>
            <w:rPr>
              <w:rFonts w:asciiTheme="minorHAnsi" w:eastAsiaTheme="minorEastAsia" w:hAnsiTheme="minorHAnsi" w:cstheme="minorBidi"/>
              <w:sz w:val="22"/>
              <w:szCs w:val="22"/>
              <w:rtl/>
              <w:lang w:bidi="ar-SA"/>
            </w:rPr>
          </w:pPr>
          <w:hyperlink w:anchor="_Toc56816744" w:history="1">
            <w:r w:rsidR="009966F0" w:rsidRPr="006B10D0">
              <w:rPr>
                <w:rStyle w:val="Hyperlink"/>
                <w:rtl/>
              </w:rPr>
              <w:t>1-1-1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هدف</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Toc56816744 \h</w:instrText>
            </w:r>
            <w:r w:rsidR="009966F0">
              <w:rPr>
                <w:webHidden/>
                <w:rtl/>
              </w:rPr>
              <w:instrText xml:space="preserve"> </w:instrText>
            </w:r>
            <w:r w:rsidR="009966F0">
              <w:rPr>
                <w:webHidden/>
                <w:rtl/>
              </w:rPr>
            </w:r>
            <w:r w:rsidR="009966F0">
              <w:rPr>
                <w:webHidden/>
                <w:rtl/>
              </w:rPr>
              <w:fldChar w:fldCharType="separate"/>
            </w:r>
            <w:r w:rsidR="00E23FBF">
              <w:rPr>
                <w:webHidden/>
                <w:rtl/>
              </w:rPr>
              <w:t>4</w:t>
            </w:r>
            <w:r w:rsidR="009966F0">
              <w:rPr>
                <w:webHidden/>
                <w:rtl/>
              </w:rPr>
              <w:fldChar w:fldCharType="end"/>
            </w:r>
          </w:hyperlink>
        </w:p>
        <w:p w14:paraId="233A38F5" w14:textId="27A80B78" w:rsidR="009966F0" w:rsidRDefault="00065739">
          <w:pPr>
            <w:pStyle w:val="TOC3"/>
            <w:rPr>
              <w:rFonts w:asciiTheme="minorHAnsi" w:eastAsiaTheme="minorEastAsia" w:hAnsiTheme="minorHAnsi" w:cstheme="minorBidi"/>
              <w:sz w:val="22"/>
              <w:szCs w:val="22"/>
              <w:rtl/>
              <w:lang w:bidi="ar-SA"/>
            </w:rPr>
          </w:pPr>
          <w:hyperlink w:anchor="_Toc56816745" w:history="1">
            <w:r w:rsidR="009966F0" w:rsidRPr="006B10D0">
              <w:rPr>
                <w:rStyle w:val="Hyperlink"/>
                <w:rtl/>
              </w:rPr>
              <w:t>1-1-2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قلمرو</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Toc56816745 \h</w:instrText>
            </w:r>
            <w:r w:rsidR="009966F0">
              <w:rPr>
                <w:webHidden/>
                <w:rtl/>
              </w:rPr>
              <w:instrText xml:space="preserve"> </w:instrText>
            </w:r>
            <w:r w:rsidR="009966F0">
              <w:rPr>
                <w:webHidden/>
                <w:rtl/>
              </w:rPr>
            </w:r>
            <w:r w:rsidR="009966F0">
              <w:rPr>
                <w:webHidden/>
                <w:rtl/>
              </w:rPr>
              <w:fldChar w:fldCharType="separate"/>
            </w:r>
            <w:r w:rsidR="00E23FBF">
              <w:rPr>
                <w:webHidden/>
                <w:rtl/>
              </w:rPr>
              <w:t>4</w:t>
            </w:r>
            <w:r w:rsidR="009966F0">
              <w:rPr>
                <w:webHidden/>
                <w:rtl/>
              </w:rPr>
              <w:fldChar w:fldCharType="end"/>
            </w:r>
          </w:hyperlink>
        </w:p>
        <w:p w14:paraId="0BA7C477" w14:textId="6BC2F442" w:rsidR="009966F0" w:rsidRDefault="00065739">
          <w:pPr>
            <w:pStyle w:val="TOC3"/>
            <w:rPr>
              <w:rFonts w:asciiTheme="minorHAnsi" w:eastAsiaTheme="minorEastAsia" w:hAnsiTheme="minorHAnsi" w:cstheme="minorBidi"/>
              <w:sz w:val="22"/>
              <w:szCs w:val="22"/>
              <w:rtl/>
              <w:lang w:bidi="ar-SA"/>
            </w:rPr>
          </w:pPr>
          <w:hyperlink w:anchor="_Toc56816746" w:history="1">
            <w:r w:rsidR="009966F0" w:rsidRPr="006B10D0">
              <w:rPr>
                <w:rStyle w:val="Hyperlink"/>
                <w:rtl/>
              </w:rPr>
              <w:t>1-1-3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تعار</w:t>
            </w:r>
            <w:r w:rsidR="009966F0" w:rsidRPr="006B10D0">
              <w:rPr>
                <w:rStyle w:val="Hyperlink"/>
                <w:rFonts w:hint="cs"/>
                <w:rtl/>
              </w:rPr>
              <w:t>ی</w:t>
            </w:r>
            <w:r w:rsidR="009966F0" w:rsidRPr="006B10D0">
              <w:rPr>
                <w:rStyle w:val="Hyperlink"/>
                <w:rFonts w:hint="eastAsia"/>
                <w:rtl/>
              </w:rPr>
              <w:t>ف،</w:t>
            </w:r>
            <w:r w:rsidR="009966F0" w:rsidRPr="006B10D0">
              <w:rPr>
                <w:rStyle w:val="Hyperlink"/>
                <w:rtl/>
              </w:rPr>
              <w:t xml:space="preserve"> </w:t>
            </w:r>
            <w:r w:rsidR="009966F0" w:rsidRPr="006B10D0">
              <w:rPr>
                <w:rStyle w:val="Hyperlink"/>
                <w:rFonts w:hint="eastAsia"/>
                <w:rtl/>
              </w:rPr>
              <w:t>سرنام</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کوته</w:t>
            </w:r>
            <w:r w:rsidR="009966F0" w:rsidRPr="006B10D0">
              <w:rPr>
                <w:rStyle w:val="Hyperlink"/>
                <w:rFonts w:ascii="Arial" w:hAnsi="Arial" w:cs="Arial"/>
                <w:rtl/>
              </w:rPr>
              <w:t> </w:t>
            </w:r>
            <w:r w:rsidR="009966F0" w:rsidRPr="006B10D0">
              <w:rPr>
                <w:rStyle w:val="Hyperlink"/>
                <w:rFonts w:hint="eastAsia"/>
                <w:rtl/>
              </w:rPr>
              <w:t>نوشت</w:t>
            </w:r>
            <w:r w:rsidR="009966F0" w:rsidRPr="006B10D0">
              <w:rPr>
                <w:rStyle w:val="Hyperlink"/>
                <w:rFonts w:ascii="Arial" w:hAnsi="Arial" w:cs="Arial"/>
              </w:rPr>
              <w:t>‌</w:t>
            </w:r>
            <w:r w:rsidR="009966F0" w:rsidRPr="006B10D0">
              <w:rPr>
                <w:rStyle w:val="Hyperlink"/>
                <w:rFonts w:hint="eastAsia"/>
                <w:rtl/>
              </w:rPr>
              <w:t>ها</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Toc56816746 \h</w:instrText>
            </w:r>
            <w:r w:rsidR="009966F0">
              <w:rPr>
                <w:webHidden/>
                <w:rtl/>
              </w:rPr>
              <w:instrText xml:space="preserve"> </w:instrText>
            </w:r>
            <w:r w:rsidR="009966F0">
              <w:rPr>
                <w:webHidden/>
                <w:rtl/>
              </w:rPr>
            </w:r>
            <w:r w:rsidR="009966F0">
              <w:rPr>
                <w:webHidden/>
                <w:rtl/>
              </w:rPr>
              <w:fldChar w:fldCharType="separate"/>
            </w:r>
            <w:r w:rsidR="00E23FBF">
              <w:rPr>
                <w:webHidden/>
                <w:rtl/>
              </w:rPr>
              <w:t>5</w:t>
            </w:r>
            <w:r w:rsidR="009966F0">
              <w:rPr>
                <w:webHidden/>
                <w:rtl/>
              </w:rPr>
              <w:fldChar w:fldCharType="end"/>
            </w:r>
          </w:hyperlink>
        </w:p>
        <w:p w14:paraId="3E28B8EC" w14:textId="6EB71B5A" w:rsidR="009966F0" w:rsidRDefault="00065739">
          <w:pPr>
            <w:pStyle w:val="TOC3"/>
            <w:rPr>
              <w:rFonts w:asciiTheme="minorHAnsi" w:eastAsiaTheme="minorEastAsia" w:hAnsiTheme="minorHAnsi" w:cstheme="minorBidi"/>
              <w:sz w:val="22"/>
              <w:szCs w:val="22"/>
              <w:rtl/>
              <w:lang w:bidi="ar-SA"/>
            </w:rPr>
          </w:pPr>
          <w:hyperlink w:anchor="_Toc56816747" w:history="1">
            <w:r w:rsidR="009966F0" w:rsidRPr="006B10D0">
              <w:rPr>
                <w:rStyle w:val="Hyperlink"/>
                <w:rtl/>
              </w:rPr>
              <w:t>1-1-4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مراجع</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Toc56816747 \h</w:instrText>
            </w:r>
            <w:r w:rsidR="009966F0">
              <w:rPr>
                <w:webHidden/>
                <w:rtl/>
              </w:rPr>
              <w:instrText xml:space="preserve"> </w:instrText>
            </w:r>
            <w:r w:rsidR="009966F0">
              <w:rPr>
                <w:webHidden/>
                <w:rtl/>
              </w:rPr>
            </w:r>
            <w:r w:rsidR="009966F0">
              <w:rPr>
                <w:webHidden/>
                <w:rtl/>
              </w:rPr>
              <w:fldChar w:fldCharType="separate"/>
            </w:r>
            <w:r w:rsidR="00E23FBF">
              <w:rPr>
                <w:webHidden/>
                <w:rtl/>
              </w:rPr>
              <w:t>5</w:t>
            </w:r>
            <w:r w:rsidR="009966F0">
              <w:rPr>
                <w:webHidden/>
                <w:rtl/>
              </w:rPr>
              <w:fldChar w:fldCharType="end"/>
            </w:r>
          </w:hyperlink>
        </w:p>
        <w:p w14:paraId="3B4B13F5" w14:textId="2190C368" w:rsidR="009966F0" w:rsidRDefault="00065739">
          <w:pPr>
            <w:pStyle w:val="TOC3"/>
            <w:rPr>
              <w:rFonts w:asciiTheme="minorHAnsi" w:eastAsiaTheme="minorEastAsia" w:hAnsiTheme="minorHAnsi" w:cstheme="minorBidi"/>
              <w:sz w:val="22"/>
              <w:szCs w:val="22"/>
              <w:rtl/>
              <w:lang w:bidi="ar-SA"/>
            </w:rPr>
          </w:pPr>
          <w:hyperlink w:anchor="_Toc56816748" w:history="1">
            <w:r w:rsidR="009966F0" w:rsidRPr="006B10D0">
              <w:rPr>
                <w:rStyle w:val="Hyperlink"/>
                <w:rtl/>
              </w:rPr>
              <w:t>1-1-5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شرح</w:t>
            </w:r>
            <w:r w:rsidR="009966F0" w:rsidRPr="006B10D0">
              <w:rPr>
                <w:rStyle w:val="Hyperlink"/>
                <w:rtl/>
              </w:rPr>
              <w:t xml:space="preserve"> </w:t>
            </w:r>
            <w:r w:rsidR="009966F0" w:rsidRPr="006B10D0">
              <w:rPr>
                <w:rStyle w:val="Hyperlink"/>
                <w:rFonts w:hint="eastAsia"/>
                <w:rtl/>
              </w:rPr>
              <w:t>کل</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Toc56816748 \h</w:instrText>
            </w:r>
            <w:r w:rsidR="009966F0">
              <w:rPr>
                <w:webHidden/>
                <w:rtl/>
              </w:rPr>
              <w:instrText xml:space="preserve"> </w:instrText>
            </w:r>
            <w:r w:rsidR="009966F0">
              <w:rPr>
                <w:webHidden/>
                <w:rtl/>
              </w:rPr>
            </w:r>
            <w:r w:rsidR="009966F0">
              <w:rPr>
                <w:webHidden/>
                <w:rtl/>
              </w:rPr>
              <w:fldChar w:fldCharType="separate"/>
            </w:r>
            <w:r w:rsidR="00E23FBF">
              <w:rPr>
                <w:webHidden/>
                <w:rtl/>
              </w:rPr>
              <w:t>5</w:t>
            </w:r>
            <w:r w:rsidR="009966F0">
              <w:rPr>
                <w:webHidden/>
                <w:rtl/>
              </w:rPr>
              <w:fldChar w:fldCharType="end"/>
            </w:r>
          </w:hyperlink>
        </w:p>
        <w:p w14:paraId="4A497479" w14:textId="6370CBFF" w:rsidR="009966F0" w:rsidRDefault="00065739">
          <w:pPr>
            <w:pStyle w:val="TOC2"/>
            <w:rPr>
              <w:rFonts w:asciiTheme="minorHAnsi" w:eastAsiaTheme="minorEastAsia" w:hAnsiTheme="minorHAnsi" w:cstheme="minorBidi"/>
              <w:sz w:val="22"/>
              <w:szCs w:val="22"/>
              <w:rtl/>
              <w:lang w:bidi="ar-SA"/>
            </w:rPr>
          </w:pPr>
          <w:hyperlink w:anchor="_Toc56816749" w:history="1">
            <w:r w:rsidR="009966F0" w:rsidRPr="006B10D0">
              <w:rPr>
                <w:rStyle w:val="Hyperlink"/>
                <w:rtl/>
                <w:lang w:bidi="ar-BH"/>
              </w:rPr>
              <w:t>1-2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ar-BH"/>
              </w:rPr>
              <w:t>شرح</w:t>
            </w:r>
            <w:r w:rsidR="009966F0" w:rsidRPr="006B10D0">
              <w:rPr>
                <w:rStyle w:val="Hyperlink"/>
                <w:rtl/>
                <w:lang w:bidi="ar-BH"/>
              </w:rPr>
              <w:t xml:space="preserve"> </w:t>
            </w:r>
            <w:r w:rsidR="009966F0" w:rsidRPr="006B10D0">
              <w:rPr>
                <w:rStyle w:val="Hyperlink"/>
                <w:rFonts w:hint="eastAsia"/>
                <w:rtl/>
                <w:lang w:bidi="ar-BH"/>
              </w:rPr>
              <w:t>کل</w:t>
            </w:r>
            <w:r w:rsidR="009966F0" w:rsidRPr="006B10D0">
              <w:rPr>
                <w:rStyle w:val="Hyperlink"/>
                <w:rFonts w:hint="cs"/>
                <w:rtl/>
                <w:lang w:bidi="ar-BH"/>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Toc56816749 \h</w:instrText>
            </w:r>
            <w:r w:rsidR="009966F0">
              <w:rPr>
                <w:webHidden/>
                <w:rtl/>
              </w:rPr>
              <w:instrText xml:space="preserve"> </w:instrText>
            </w:r>
            <w:r w:rsidR="009966F0">
              <w:rPr>
                <w:webHidden/>
                <w:rtl/>
              </w:rPr>
            </w:r>
            <w:r w:rsidR="009966F0">
              <w:rPr>
                <w:webHidden/>
                <w:rtl/>
              </w:rPr>
              <w:fldChar w:fldCharType="separate"/>
            </w:r>
            <w:r w:rsidR="00E23FBF">
              <w:rPr>
                <w:webHidden/>
                <w:rtl/>
              </w:rPr>
              <w:t>5</w:t>
            </w:r>
            <w:r w:rsidR="009966F0">
              <w:rPr>
                <w:webHidden/>
                <w:rtl/>
              </w:rPr>
              <w:fldChar w:fldCharType="end"/>
            </w:r>
          </w:hyperlink>
        </w:p>
        <w:p w14:paraId="7F0610F5" w14:textId="60BF1E60" w:rsidR="009966F0" w:rsidRDefault="00065739">
          <w:pPr>
            <w:pStyle w:val="TOC3"/>
            <w:rPr>
              <w:rFonts w:asciiTheme="minorHAnsi" w:eastAsiaTheme="minorEastAsia" w:hAnsiTheme="minorHAnsi" w:cstheme="minorBidi"/>
              <w:sz w:val="22"/>
              <w:szCs w:val="22"/>
              <w:rtl/>
              <w:lang w:bidi="ar-SA"/>
            </w:rPr>
          </w:pPr>
          <w:hyperlink w:anchor="_Toc56816752" w:history="1">
            <w:r w:rsidR="00BC3154">
              <w:rPr>
                <w:rStyle w:val="Hyperlink"/>
                <w:rFonts w:hint="cs"/>
                <w:rtl/>
              </w:rPr>
              <w:t>1-2-1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چشم</w:t>
            </w:r>
            <w:r w:rsidR="009966F0" w:rsidRPr="006B10D0">
              <w:rPr>
                <w:rStyle w:val="Hyperlink"/>
                <w:rtl/>
              </w:rPr>
              <w:t xml:space="preserve"> </w:t>
            </w:r>
            <w:r w:rsidR="009966F0" w:rsidRPr="006B10D0">
              <w:rPr>
                <w:rStyle w:val="Hyperlink"/>
                <w:rFonts w:hint="eastAsia"/>
                <w:rtl/>
              </w:rPr>
              <w:t>انداز</w:t>
            </w:r>
            <w:r w:rsidR="009966F0" w:rsidRPr="006B10D0">
              <w:rPr>
                <w:rStyle w:val="Hyperlink"/>
                <w:rtl/>
              </w:rPr>
              <w:t xml:space="preserve"> </w:t>
            </w:r>
            <w:r w:rsidR="009966F0" w:rsidRPr="006B10D0">
              <w:rPr>
                <w:rStyle w:val="Hyperlink"/>
                <w:rFonts w:hint="eastAsia"/>
                <w:rtl/>
              </w:rPr>
              <w:t>محصول</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Toc56816752 \h</w:instrText>
            </w:r>
            <w:r w:rsidR="009966F0">
              <w:rPr>
                <w:webHidden/>
                <w:rtl/>
              </w:rPr>
              <w:instrText xml:space="preserve"> </w:instrText>
            </w:r>
            <w:r w:rsidR="009966F0">
              <w:rPr>
                <w:webHidden/>
                <w:rtl/>
              </w:rPr>
            </w:r>
            <w:r w:rsidR="009966F0">
              <w:rPr>
                <w:webHidden/>
                <w:rtl/>
              </w:rPr>
              <w:fldChar w:fldCharType="separate"/>
            </w:r>
            <w:r w:rsidR="00E23FBF">
              <w:rPr>
                <w:webHidden/>
                <w:rtl/>
              </w:rPr>
              <w:t>6</w:t>
            </w:r>
            <w:r w:rsidR="009966F0">
              <w:rPr>
                <w:webHidden/>
                <w:rtl/>
              </w:rPr>
              <w:fldChar w:fldCharType="end"/>
            </w:r>
          </w:hyperlink>
        </w:p>
        <w:p w14:paraId="26C58064" w14:textId="750EDFC3" w:rsidR="009966F0" w:rsidRDefault="00065739">
          <w:pPr>
            <w:pStyle w:val="TOC3"/>
            <w:rPr>
              <w:rFonts w:asciiTheme="minorHAnsi" w:eastAsiaTheme="minorEastAsia" w:hAnsiTheme="minorHAnsi" w:cstheme="minorBidi"/>
              <w:sz w:val="22"/>
              <w:szCs w:val="22"/>
              <w:rtl/>
              <w:lang w:bidi="ar-SA"/>
            </w:rPr>
          </w:pPr>
          <w:hyperlink w:anchor="_Toc56816753" w:history="1">
            <w:r w:rsidR="00BC3154">
              <w:rPr>
                <w:rStyle w:val="Hyperlink"/>
                <w:rFonts w:hint="cs"/>
                <w:rtl/>
              </w:rPr>
              <w:t>1-2-2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کارکرد</w:t>
            </w:r>
            <w:r w:rsidR="009966F0" w:rsidRPr="006B10D0">
              <w:rPr>
                <w:rStyle w:val="Hyperlink"/>
                <w:rtl/>
              </w:rPr>
              <w:t xml:space="preserve"> </w:t>
            </w:r>
            <w:r w:rsidR="009966F0" w:rsidRPr="006B10D0">
              <w:rPr>
                <w:rStyle w:val="Hyperlink"/>
                <w:rFonts w:hint="eastAsia"/>
                <w:rtl/>
              </w:rPr>
              <w:t>محصول</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Toc56816753 \h</w:instrText>
            </w:r>
            <w:r w:rsidR="009966F0">
              <w:rPr>
                <w:webHidden/>
                <w:rtl/>
              </w:rPr>
              <w:instrText xml:space="preserve"> </w:instrText>
            </w:r>
            <w:r w:rsidR="009966F0">
              <w:rPr>
                <w:webHidden/>
                <w:rtl/>
              </w:rPr>
            </w:r>
            <w:r w:rsidR="009966F0">
              <w:rPr>
                <w:webHidden/>
                <w:rtl/>
              </w:rPr>
              <w:fldChar w:fldCharType="separate"/>
            </w:r>
            <w:r w:rsidR="00E23FBF">
              <w:rPr>
                <w:webHidden/>
                <w:rtl/>
              </w:rPr>
              <w:t>8</w:t>
            </w:r>
            <w:r w:rsidR="009966F0">
              <w:rPr>
                <w:webHidden/>
                <w:rtl/>
              </w:rPr>
              <w:fldChar w:fldCharType="end"/>
            </w:r>
          </w:hyperlink>
        </w:p>
        <w:p w14:paraId="01DB39B3" w14:textId="030B79A9" w:rsidR="009966F0" w:rsidRDefault="00065739">
          <w:pPr>
            <w:pStyle w:val="TOC3"/>
            <w:rPr>
              <w:rFonts w:asciiTheme="minorHAnsi" w:eastAsiaTheme="minorEastAsia" w:hAnsiTheme="minorHAnsi" w:cstheme="minorBidi"/>
              <w:sz w:val="22"/>
              <w:szCs w:val="22"/>
              <w:rtl/>
              <w:lang w:bidi="ar-SA"/>
            </w:rPr>
          </w:pPr>
          <w:hyperlink w:anchor="_Toc56816754" w:history="1">
            <w:r w:rsidR="00BC3154">
              <w:rPr>
                <w:rStyle w:val="Hyperlink"/>
                <w:rFonts w:hint="cs"/>
                <w:rtl/>
              </w:rPr>
              <w:t>1-2-3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مشخصات</w:t>
            </w:r>
            <w:r w:rsidR="009966F0" w:rsidRPr="006B10D0">
              <w:rPr>
                <w:rStyle w:val="Hyperlink"/>
                <w:rtl/>
              </w:rPr>
              <w:t xml:space="preserve"> </w:t>
            </w:r>
            <w:r w:rsidR="009966F0" w:rsidRPr="006B10D0">
              <w:rPr>
                <w:rStyle w:val="Hyperlink"/>
                <w:rFonts w:hint="eastAsia"/>
                <w:rtl/>
              </w:rPr>
              <w:t>کاربر</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Toc56816754 \h</w:instrText>
            </w:r>
            <w:r w:rsidR="009966F0">
              <w:rPr>
                <w:webHidden/>
                <w:rtl/>
              </w:rPr>
              <w:instrText xml:space="preserve"> </w:instrText>
            </w:r>
            <w:r w:rsidR="009966F0">
              <w:rPr>
                <w:webHidden/>
                <w:rtl/>
              </w:rPr>
            </w:r>
            <w:r w:rsidR="009966F0">
              <w:rPr>
                <w:webHidden/>
                <w:rtl/>
              </w:rPr>
              <w:fldChar w:fldCharType="separate"/>
            </w:r>
            <w:r w:rsidR="00E23FBF">
              <w:rPr>
                <w:webHidden/>
                <w:rtl/>
              </w:rPr>
              <w:t>8</w:t>
            </w:r>
            <w:r w:rsidR="009966F0">
              <w:rPr>
                <w:webHidden/>
                <w:rtl/>
              </w:rPr>
              <w:fldChar w:fldCharType="end"/>
            </w:r>
          </w:hyperlink>
        </w:p>
        <w:p w14:paraId="52413270" w14:textId="3F05D986" w:rsidR="009966F0" w:rsidRDefault="00065739">
          <w:pPr>
            <w:pStyle w:val="TOC3"/>
            <w:rPr>
              <w:rFonts w:asciiTheme="minorHAnsi" w:eastAsiaTheme="minorEastAsia" w:hAnsiTheme="minorHAnsi" w:cstheme="minorBidi"/>
              <w:sz w:val="22"/>
              <w:szCs w:val="22"/>
              <w:rtl/>
              <w:lang w:bidi="ar-SA"/>
            </w:rPr>
          </w:pPr>
          <w:hyperlink w:anchor="_Toc56816755" w:history="1">
            <w:r w:rsidR="00BC3154">
              <w:rPr>
                <w:rStyle w:val="Hyperlink"/>
                <w:rFonts w:hint="cs"/>
                <w:rtl/>
              </w:rPr>
              <w:t>1-2-4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ق</w:t>
            </w:r>
            <w:r w:rsidR="009966F0" w:rsidRPr="006B10D0">
              <w:rPr>
                <w:rStyle w:val="Hyperlink"/>
                <w:rFonts w:hint="cs"/>
                <w:rtl/>
              </w:rPr>
              <w:t>ی</w:t>
            </w:r>
            <w:r w:rsidR="009966F0" w:rsidRPr="006B10D0">
              <w:rPr>
                <w:rStyle w:val="Hyperlink"/>
                <w:rFonts w:hint="eastAsia"/>
                <w:rtl/>
              </w:rPr>
              <w:t>ود</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Toc56816755 \h</w:instrText>
            </w:r>
            <w:r w:rsidR="009966F0">
              <w:rPr>
                <w:webHidden/>
                <w:rtl/>
              </w:rPr>
              <w:instrText xml:space="preserve"> </w:instrText>
            </w:r>
            <w:r w:rsidR="009966F0">
              <w:rPr>
                <w:webHidden/>
                <w:rtl/>
              </w:rPr>
            </w:r>
            <w:r w:rsidR="009966F0">
              <w:rPr>
                <w:webHidden/>
                <w:rtl/>
              </w:rPr>
              <w:fldChar w:fldCharType="separate"/>
            </w:r>
            <w:r w:rsidR="00E23FBF">
              <w:rPr>
                <w:webHidden/>
                <w:rtl/>
              </w:rPr>
              <w:t>9</w:t>
            </w:r>
            <w:r w:rsidR="009966F0">
              <w:rPr>
                <w:webHidden/>
                <w:rtl/>
              </w:rPr>
              <w:fldChar w:fldCharType="end"/>
            </w:r>
          </w:hyperlink>
        </w:p>
        <w:p w14:paraId="2A38C530" w14:textId="0DB0518F" w:rsidR="009966F0" w:rsidRDefault="00065739">
          <w:pPr>
            <w:pStyle w:val="TOC3"/>
            <w:rPr>
              <w:rFonts w:asciiTheme="minorHAnsi" w:eastAsiaTheme="minorEastAsia" w:hAnsiTheme="minorHAnsi" w:cstheme="minorBidi"/>
              <w:sz w:val="22"/>
              <w:szCs w:val="22"/>
              <w:rtl/>
              <w:lang w:bidi="ar-SA"/>
            </w:rPr>
          </w:pPr>
          <w:hyperlink w:anchor="_Toc56816756" w:history="1">
            <w:r w:rsidR="00BC3154">
              <w:rPr>
                <w:rStyle w:val="Hyperlink"/>
                <w:rFonts w:hint="cs"/>
                <w:rtl/>
              </w:rPr>
              <w:t>1-2-5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مفروضات</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وابستگ</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ها</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Toc56816756 \h</w:instrText>
            </w:r>
            <w:r w:rsidR="009966F0">
              <w:rPr>
                <w:webHidden/>
                <w:rtl/>
              </w:rPr>
              <w:instrText xml:space="preserve"> </w:instrText>
            </w:r>
            <w:r w:rsidR="009966F0">
              <w:rPr>
                <w:webHidden/>
                <w:rtl/>
              </w:rPr>
            </w:r>
            <w:r w:rsidR="009966F0">
              <w:rPr>
                <w:webHidden/>
                <w:rtl/>
              </w:rPr>
              <w:fldChar w:fldCharType="separate"/>
            </w:r>
            <w:r w:rsidR="00E23FBF">
              <w:rPr>
                <w:webHidden/>
                <w:rtl/>
              </w:rPr>
              <w:t>9</w:t>
            </w:r>
            <w:r w:rsidR="009966F0">
              <w:rPr>
                <w:webHidden/>
                <w:rtl/>
              </w:rPr>
              <w:fldChar w:fldCharType="end"/>
            </w:r>
          </w:hyperlink>
        </w:p>
        <w:p w14:paraId="5EF18C64" w14:textId="64631DB6" w:rsidR="009966F0" w:rsidRDefault="00065739">
          <w:pPr>
            <w:pStyle w:val="TOC2"/>
            <w:rPr>
              <w:rFonts w:asciiTheme="minorHAnsi" w:eastAsiaTheme="minorEastAsia" w:hAnsiTheme="minorHAnsi" w:cstheme="minorBidi"/>
              <w:sz w:val="22"/>
              <w:szCs w:val="22"/>
              <w:rtl/>
              <w:lang w:bidi="ar-SA"/>
            </w:rPr>
          </w:pPr>
          <w:hyperlink w:anchor="_Toc56816757" w:history="1">
            <w:r w:rsidR="009966F0" w:rsidRPr="006B10D0">
              <w:rPr>
                <w:rStyle w:val="Hyperlink"/>
                <w:rtl/>
                <w:lang w:bidi="ar-BH"/>
              </w:rPr>
              <w:t>1-3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ar-BH"/>
              </w:rPr>
              <w:t>ن</w:t>
            </w:r>
            <w:r w:rsidR="009966F0" w:rsidRPr="006B10D0">
              <w:rPr>
                <w:rStyle w:val="Hyperlink"/>
                <w:rFonts w:hint="cs"/>
                <w:rtl/>
                <w:lang w:bidi="ar-BH"/>
              </w:rPr>
              <w:t>ی</w:t>
            </w:r>
            <w:r w:rsidR="009966F0" w:rsidRPr="006B10D0">
              <w:rPr>
                <w:rStyle w:val="Hyperlink"/>
                <w:rFonts w:hint="eastAsia"/>
                <w:rtl/>
                <w:lang w:bidi="ar-BH"/>
              </w:rPr>
              <w:t>ازمند</w:t>
            </w:r>
            <w:r w:rsidR="009966F0" w:rsidRPr="006B10D0">
              <w:rPr>
                <w:rStyle w:val="Hyperlink"/>
                <w:rFonts w:hint="cs"/>
                <w:rtl/>
                <w:lang w:bidi="ar-BH"/>
              </w:rPr>
              <w:t>ی</w:t>
            </w:r>
            <w:r w:rsidR="009966F0" w:rsidRPr="006B10D0">
              <w:rPr>
                <w:rStyle w:val="Hyperlink"/>
                <w:rFonts w:ascii="Arial" w:hAnsi="Arial" w:cs="Arial"/>
                <w:lang w:bidi="ar-BH"/>
              </w:rPr>
              <w:t>‌</w:t>
            </w:r>
            <w:r w:rsidR="009966F0" w:rsidRPr="006B10D0">
              <w:rPr>
                <w:rStyle w:val="Hyperlink"/>
                <w:rFonts w:hint="eastAsia"/>
                <w:rtl/>
                <w:lang w:bidi="ar-BH"/>
              </w:rPr>
              <w:t>ها</w:t>
            </w:r>
            <w:r w:rsidR="009966F0" w:rsidRPr="006B10D0">
              <w:rPr>
                <w:rStyle w:val="Hyperlink"/>
                <w:rFonts w:hint="cs"/>
                <w:rtl/>
                <w:lang w:bidi="ar-BH"/>
              </w:rPr>
              <w:t>ی</w:t>
            </w:r>
            <w:r w:rsidR="009966F0" w:rsidRPr="006B10D0">
              <w:rPr>
                <w:rStyle w:val="Hyperlink"/>
                <w:rtl/>
                <w:lang w:bidi="ar-BH"/>
              </w:rPr>
              <w:t xml:space="preserve"> </w:t>
            </w:r>
            <w:r w:rsidR="009966F0" w:rsidRPr="006B10D0">
              <w:rPr>
                <w:rStyle w:val="Hyperlink"/>
                <w:rFonts w:hint="eastAsia"/>
                <w:rtl/>
                <w:lang w:bidi="ar-BH"/>
              </w:rPr>
              <w:t>خاص</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Toc56816757 \h</w:instrText>
            </w:r>
            <w:r w:rsidR="009966F0">
              <w:rPr>
                <w:webHidden/>
                <w:rtl/>
              </w:rPr>
              <w:instrText xml:space="preserve"> </w:instrText>
            </w:r>
            <w:r w:rsidR="009966F0">
              <w:rPr>
                <w:webHidden/>
                <w:rtl/>
              </w:rPr>
            </w:r>
            <w:r w:rsidR="009966F0">
              <w:rPr>
                <w:webHidden/>
                <w:rtl/>
              </w:rPr>
              <w:fldChar w:fldCharType="separate"/>
            </w:r>
            <w:r w:rsidR="00E23FBF">
              <w:rPr>
                <w:webHidden/>
                <w:rtl/>
              </w:rPr>
              <w:t>9</w:t>
            </w:r>
            <w:r w:rsidR="009966F0">
              <w:rPr>
                <w:webHidden/>
                <w:rtl/>
              </w:rPr>
              <w:fldChar w:fldCharType="end"/>
            </w:r>
          </w:hyperlink>
        </w:p>
        <w:p w14:paraId="73A3BCE1" w14:textId="13119D35" w:rsidR="009966F0" w:rsidRDefault="00065739">
          <w:pPr>
            <w:pStyle w:val="TOC3"/>
            <w:rPr>
              <w:rFonts w:asciiTheme="minorHAnsi" w:eastAsiaTheme="minorEastAsia" w:hAnsiTheme="minorHAnsi" w:cstheme="minorBidi"/>
              <w:sz w:val="22"/>
              <w:szCs w:val="22"/>
              <w:rtl/>
              <w:lang w:bidi="ar-SA"/>
            </w:rPr>
          </w:pPr>
          <w:hyperlink w:anchor="_Toc56816758" w:history="1">
            <w:r w:rsidR="009966F0" w:rsidRPr="006B10D0">
              <w:rPr>
                <w:rStyle w:val="Hyperlink"/>
                <w:rtl/>
              </w:rPr>
              <w:t>1-3-1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ن</w:t>
            </w:r>
            <w:r w:rsidR="009966F0" w:rsidRPr="006B10D0">
              <w:rPr>
                <w:rStyle w:val="Hyperlink"/>
                <w:rFonts w:hint="cs"/>
                <w:rtl/>
              </w:rPr>
              <w:t>ی</w:t>
            </w:r>
            <w:r w:rsidR="009966F0" w:rsidRPr="006B10D0">
              <w:rPr>
                <w:rStyle w:val="Hyperlink"/>
                <w:rFonts w:hint="eastAsia"/>
                <w:rtl/>
              </w:rPr>
              <w:t>ازمند</w:t>
            </w:r>
            <w:r w:rsidR="009966F0" w:rsidRPr="006B10D0">
              <w:rPr>
                <w:rStyle w:val="Hyperlink"/>
                <w:rFonts w:hint="cs"/>
                <w:rtl/>
              </w:rPr>
              <w:t>ی</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واسط</w:t>
            </w:r>
            <w:r w:rsidR="009966F0" w:rsidRPr="006B10D0">
              <w:rPr>
                <w:rStyle w:val="Hyperlink"/>
                <w:rtl/>
              </w:rPr>
              <w:t xml:space="preserve"> </w:t>
            </w:r>
            <w:r w:rsidR="009966F0" w:rsidRPr="006B10D0">
              <w:rPr>
                <w:rStyle w:val="Hyperlink"/>
                <w:rFonts w:hint="eastAsia"/>
                <w:rtl/>
              </w:rPr>
              <w:t>خارج</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Toc56816758 \h</w:instrText>
            </w:r>
            <w:r w:rsidR="009966F0">
              <w:rPr>
                <w:webHidden/>
                <w:rtl/>
              </w:rPr>
              <w:instrText xml:space="preserve"> </w:instrText>
            </w:r>
            <w:r w:rsidR="009966F0">
              <w:rPr>
                <w:webHidden/>
                <w:rtl/>
              </w:rPr>
            </w:r>
            <w:r w:rsidR="009966F0">
              <w:rPr>
                <w:webHidden/>
                <w:rtl/>
              </w:rPr>
              <w:fldChar w:fldCharType="separate"/>
            </w:r>
            <w:r w:rsidR="00E23FBF">
              <w:rPr>
                <w:webHidden/>
                <w:rtl/>
              </w:rPr>
              <w:t>9</w:t>
            </w:r>
            <w:r w:rsidR="009966F0">
              <w:rPr>
                <w:webHidden/>
                <w:rtl/>
              </w:rPr>
              <w:fldChar w:fldCharType="end"/>
            </w:r>
          </w:hyperlink>
        </w:p>
        <w:p w14:paraId="6B91FACC" w14:textId="2016A117" w:rsidR="009966F0" w:rsidRDefault="00065739">
          <w:pPr>
            <w:pStyle w:val="TOC3"/>
            <w:rPr>
              <w:rFonts w:asciiTheme="minorHAnsi" w:eastAsiaTheme="minorEastAsia" w:hAnsiTheme="minorHAnsi" w:cstheme="minorBidi"/>
              <w:sz w:val="22"/>
              <w:szCs w:val="22"/>
              <w:rtl/>
              <w:lang w:bidi="ar-SA"/>
            </w:rPr>
          </w:pPr>
          <w:hyperlink w:anchor="_Toc56816759" w:history="1">
            <w:r w:rsidR="00206E8F">
              <w:rPr>
                <w:rStyle w:val="Hyperlink"/>
                <w:rFonts w:hint="cs"/>
                <w:rtl/>
              </w:rPr>
              <w:t>1-3-2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ن</w:t>
            </w:r>
            <w:r w:rsidR="009966F0" w:rsidRPr="006B10D0">
              <w:rPr>
                <w:rStyle w:val="Hyperlink"/>
                <w:rFonts w:hint="cs"/>
                <w:rtl/>
              </w:rPr>
              <w:t>ی</w:t>
            </w:r>
            <w:r w:rsidR="009966F0" w:rsidRPr="006B10D0">
              <w:rPr>
                <w:rStyle w:val="Hyperlink"/>
                <w:rFonts w:hint="eastAsia"/>
                <w:rtl/>
              </w:rPr>
              <w:t>ازمند</w:t>
            </w:r>
            <w:r w:rsidR="009966F0" w:rsidRPr="006B10D0">
              <w:rPr>
                <w:rStyle w:val="Hyperlink"/>
                <w:rFonts w:hint="cs"/>
                <w:rtl/>
              </w:rPr>
              <w:t>ی</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کارکرد</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Toc56816759 \h</w:instrText>
            </w:r>
            <w:r w:rsidR="009966F0">
              <w:rPr>
                <w:webHidden/>
                <w:rtl/>
              </w:rPr>
              <w:instrText xml:space="preserve"> </w:instrText>
            </w:r>
            <w:r w:rsidR="009966F0">
              <w:rPr>
                <w:webHidden/>
                <w:rtl/>
              </w:rPr>
            </w:r>
            <w:r w:rsidR="009966F0">
              <w:rPr>
                <w:webHidden/>
                <w:rtl/>
              </w:rPr>
              <w:fldChar w:fldCharType="separate"/>
            </w:r>
            <w:r w:rsidR="00E23FBF">
              <w:rPr>
                <w:webHidden/>
                <w:rtl/>
              </w:rPr>
              <w:t>10</w:t>
            </w:r>
            <w:r w:rsidR="009966F0">
              <w:rPr>
                <w:webHidden/>
                <w:rtl/>
              </w:rPr>
              <w:fldChar w:fldCharType="end"/>
            </w:r>
          </w:hyperlink>
        </w:p>
        <w:p w14:paraId="5A4F5613" w14:textId="5BB95095" w:rsidR="009966F0" w:rsidRDefault="00065739">
          <w:pPr>
            <w:pStyle w:val="TOC3"/>
            <w:rPr>
              <w:rFonts w:asciiTheme="minorHAnsi" w:eastAsiaTheme="minorEastAsia" w:hAnsiTheme="minorHAnsi" w:cstheme="minorBidi"/>
              <w:sz w:val="22"/>
              <w:szCs w:val="22"/>
              <w:rtl/>
              <w:lang w:bidi="ar-SA"/>
            </w:rPr>
          </w:pPr>
          <w:hyperlink w:anchor="_Toc56816760" w:history="1">
            <w:r w:rsidR="009966F0" w:rsidRPr="006B10D0">
              <w:rPr>
                <w:rStyle w:val="Hyperlink"/>
                <w:rtl/>
              </w:rPr>
              <w:t>1-3-3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کارا</w:t>
            </w:r>
            <w:r w:rsidR="009966F0" w:rsidRPr="006B10D0">
              <w:rPr>
                <w:rStyle w:val="Hyperlink"/>
                <w:rFonts w:hint="cs"/>
                <w:rtl/>
              </w:rPr>
              <w:t>یی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Toc56816760 \h</w:instrText>
            </w:r>
            <w:r w:rsidR="009966F0">
              <w:rPr>
                <w:webHidden/>
                <w:rtl/>
              </w:rPr>
              <w:instrText xml:space="preserve"> </w:instrText>
            </w:r>
            <w:r w:rsidR="009966F0">
              <w:rPr>
                <w:webHidden/>
                <w:rtl/>
              </w:rPr>
            </w:r>
            <w:r w:rsidR="009966F0">
              <w:rPr>
                <w:webHidden/>
                <w:rtl/>
              </w:rPr>
              <w:fldChar w:fldCharType="separate"/>
            </w:r>
            <w:r w:rsidR="00E23FBF">
              <w:rPr>
                <w:webHidden/>
                <w:rtl/>
              </w:rPr>
              <w:t>12</w:t>
            </w:r>
            <w:r w:rsidR="009966F0">
              <w:rPr>
                <w:webHidden/>
                <w:rtl/>
              </w:rPr>
              <w:fldChar w:fldCharType="end"/>
            </w:r>
          </w:hyperlink>
        </w:p>
        <w:p w14:paraId="30A5FB62" w14:textId="37C37BE6" w:rsidR="009966F0" w:rsidRDefault="00065739">
          <w:pPr>
            <w:pStyle w:val="TOC3"/>
            <w:rPr>
              <w:rFonts w:asciiTheme="minorHAnsi" w:eastAsiaTheme="minorEastAsia" w:hAnsiTheme="minorHAnsi" w:cstheme="minorBidi"/>
              <w:sz w:val="22"/>
              <w:szCs w:val="22"/>
              <w:rtl/>
              <w:lang w:bidi="ar-SA"/>
            </w:rPr>
          </w:pPr>
          <w:hyperlink w:anchor="_Toc56816761" w:history="1">
            <w:r w:rsidR="009966F0" w:rsidRPr="006B10D0">
              <w:rPr>
                <w:rStyle w:val="Hyperlink"/>
                <w:rtl/>
              </w:rPr>
              <w:t>1-3-4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ق</w:t>
            </w:r>
            <w:r w:rsidR="009966F0" w:rsidRPr="006B10D0">
              <w:rPr>
                <w:rStyle w:val="Hyperlink"/>
                <w:rFonts w:hint="cs"/>
                <w:rtl/>
              </w:rPr>
              <w:t>ی</w:t>
            </w:r>
            <w:r w:rsidR="009966F0" w:rsidRPr="006B10D0">
              <w:rPr>
                <w:rStyle w:val="Hyperlink"/>
                <w:rFonts w:hint="eastAsia"/>
                <w:rtl/>
              </w:rPr>
              <w:t>ود</w:t>
            </w:r>
            <w:r w:rsidR="009966F0" w:rsidRPr="006B10D0">
              <w:rPr>
                <w:rStyle w:val="Hyperlink"/>
                <w:rtl/>
              </w:rPr>
              <w:t xml:space="preserve"> </w:t>
            </w:r>
            <w:r w:rsidR="009966F0" w:rsidRPr="006B10D0">
              <w:rPr>
                <w:rStyle w:val="Hyperlink"/>
                <w:rFonts w:hint="eastAsia"/>
                <w:rtl/>
              </w:rPr>
              <w:t>طراح</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Toc56816761 \h</w:instrText>
            </w:r>
            <w:r w:rsidR="009966F0">
              <w:rPr>
                <w:webHidden/>
                <w:rtl/>
              </w:rPr>
              <w:instrText xml:space="preserve"> </w:instrText>
            </w:r>
            <w:r w:rsidR="009966F0">
              <w:rPr>
                <w:webHidden/>
                <w:rtl/>
              </w:rPr>
            </w:r>
            <w:r w:rsidR="009966F0">
              <w:rPr>
                <w:webHidden/>
                <w:rtl/>
              </w:rPr>
              <w:fldChar w:fldCharType="separate"/>
            </w:r>
            <w:r w:rsidR="00E23FBF">
              <w:rPr>
                <w:webHidden/>
                <w:rtl/>
              </w:rPr>
              <w:t>12</w:t>
            </w:r>
            <w:r w:rsidR="009966F0">
              <w:rPr>
                <w:webHidden/>
                <w:rtl/>
              </w:rPr>
              <w:fldChar w:fldCharType="end"/>
            </w:r>
          </w:hyperlink>
        </w:p>
        <w:p w14:paraId="6AA9A854" w14:textId="60E1F142" w:rsidR="009966F0" w:rsidRDefault="00065739">
          <w:pPr>
            <w:pStyle w:val="TOC3"/>
            <w:rPr>
              <w:rFonts w:asciiTheme="minorHAnsi" w:eastAsiaTheme="minorEastAsia" w:hAnsiTheme="minorHAnsi" w:cstheme="minorBidi"/>
              <w:sz w:val="22"/>
              <w:szCs w:val="22"/>
              <w:rtl/>
              <w:lang w:bidi="ar-SA"/>
            </w:rPr>
          </w:pPr>
          <w:hyperlink w:anchor="_Toc56816762" w:history="1">
            <w:r w:rsidR="009966F0" w:rsidRPr="006B10D0">
              <w:rPr>
                <w:rStyle w:val="Hyperlink"/>
                <w:rtl/>
              </w:rPr>
              <w:t>1-3-5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صفت</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س</w:t>
            </w:r>
            <w:r w:rsidR="009966F0" w:rsidRPr="006B10D0">
              <w:rPr>
                <w:rStyle w:val="Hyperlink"/>
                <w:rFonts w:hint="cs"/>
                <w:rtl/>
              </w:rPr>
              <w:t>ی</w:t>
            </w:r>
            <w:r w:rsidR="009966F0" w:rsidRPr="006B10D0">
              <w:rPr>
                <w:rStyle w:val="Hyperlink"/>
                <w:rFonts w:hint="eastAsia"/>
                <w:rtl/>
              </w:rPr>
              <w:t>ستم</w:t>
            </w:r>
            <w:r w:rsidR="009966F0" w:rsidRPr="006B10D0">
              <w:rPr>
                <w:rStyle w:val="Hyperlink"/>
                <w:rtl/>
              </w:rPr>
              <w:t xml:space="preserve"> </w:t>
            </w:r>
            <w:r w:rsidR="009966F0" w:rsidRPr="006B10D0">
              <w:rPr>
                <w:rStyle w:val="Hyperlink"/>
                <w:rFonts w:hint="eastAsia"/>
                <w:rtl/>
              </w:rPr>
              <w:t>نرم</w:t>
            </w:r>
            <w:r w:rsidR="009966F0" w:rsidRPr="006B10D0">
              <w:rPr>
                <w:rStyle w:val="Hyperlink"/>
                <w:rFonts w:ascii="Arial" w:hAnsi="Arial" w:cs="Arial"/>
              </w:rPr>
              <w:t>‌</w:t>
            </w:r>
            <w:r w:rsidR="009966F0" w:rsidRPr="006B10D0">
              <w:rPr>
                <w:rStyle w:val="Hyperlink"/>
                <w:rFonts w:hint="eastAsia"/>
                <w:rtl/>
              </w:rPr>
              <w:t>افزار</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Toc56816762 \h</w:instrText>
            </w:r>
            <w:r w:rsidR="009966F0">
              <w:rPr>
                <w:webHidden/>
                <w:rtl/>
              </w:rPr>
              <w:instrText xml:space="preserve"> </w:instrText>
            </w:r>
            <w:r w:rsidR="009966F0">
              <w:rPr>
                <w:webHidden/>
                <w:rtl/>
              </w:rPr>
            </w:r>
            <w:r w:rsidR="009966F0">
              <w:rPr>
                <w:webHidden/>
                <w:rtl/>
              </w:rPr>
              <w:fldChar w:fldCharType="separate"/>
            </w:r>
            <w:r w:rsidR="00E23FBF">
              <w:rPr>
                <w:webHidden/>
                <w:rtl/>
              </w:rPr>
              <w:t>12</w:t>
            </w:r>
            <w:r w:rsidR="009966F0">
              <w:rPr>
                <w:webHidden/>
                <w:rtl/>
              </w:rPr>
              <w:fldChar w:fldCharType="end"/>
            </w:r>
          </w:hyperlink>
        </w:p>
        <w:p w14:paraId="09AB9488" w14:textId="042BAA71" w:rsidR="009966F0" w:rsidRDefault="00065739">
          <w:pPr>
            <w:pStyle w:val="TOC1"/>
            <w:rPr>
              <w:rFonts w:asciiTheme="minorHAnsi" w:eastAsiaTheme="minorEastAsia" w:hAnsiTheme="minorHAnsi" w:cstheme="minorBidi"/>
              <w:noProof/>
              <w:sz w:val="22"/>
              <w:szCs w:val="22"/>
              <w:rtl/>
              <w:lang w:val="en-US" w:bidi="ar-SA"/>
            </w:rPr>
          </w:pPr>
          <w:hyperlink w:anchor="_Toc56816763" w:history="1">
            <w:r w:rsidR="009966F0" w:rsidRPr="006B10D0">
              <w:rPr>
                <w:rStyle w:val="Hyperlink"/>
                <w:rFonts w:hint="eastAsia"/>
                <w:noProof/>
                <w:rtl/>
              </w:rPr>
              <w:t>فصل</w:t>
            </w:r>
            <w:r w:rsidR="009966F0" w:rsidRPr="006B10D0">
              <w:rPr>
                <w:rStyle w:val="Hyperlink"/>
                <w:noProof/>
                <w:rtl/>
              </w:rPr>
              <w:t xml:space="preserve"> </w:t>
            </w:r>
            <w:r w:rsidR="009966F0" w:rsidRPr="006B10D0">
              <w:rPr>
                <w:rStyle w:val="Hyperlink"/>
                <w:rFonts w:hint="eastAsia"/>
                <w:noProof/>
                <w:rtl/>
              </w:rPr>
              <w:t>دوم</w:t>
            </w:r>
            <w:r w:rsidR="009966F0" w:rsidRPr="006B10D0">
              <w:rPr>
                <w:rStyle w:val="Hyperlink"/>
                <w:noProof/>
                <w:rtl/>
              </w:rPr>
              <w:t xml:space="preserve">: </w:t>
            </w:r>
            <w:r w:rsidR="009966F0" w:rsidRPr="006B10D0">
              <w:rPr>
                <w:rStyle w:val="Hyperlink"/>
                <w:rFonts w:hint="eastAsia"/>
                <w:noProof/>
                <w:rtl/>
              </w:rPr>
              <w:t>مدل</w:t>
            </w:r>
            <w:r w:rsidR="009966F0" w:rsidRPr="006B10D0">
              <w:rPr>
                <w:rStyle w:val="Hyperlink"/>
                <w:noProof/>
                <w:rtl/>
              </w:rPr>
              <w:t xml:space="preserve"> </w:t>
            </w:r>
            <w:r w:rsidR="009966F0" w:rsidRPr="006B10D0">
              <w:rPr>
                <w:rStyle w:val="Hyperlink"/>
                <w:rFonts w:hint="eastAsia"/>
                <w:noProof/>
                <w:rtl/>
              </w:rPr>
              <w:t>دامنه</w:t>
            </w:r>
            <w:r w:rsidR="009966F0">
              <w:rPr>
                <w:noProof/>
                <w:webHidden/>
                <w:rtl/>
              </w:rPr>
              <w:tab/>
            </w:r>
            <w:r w:rsidR="009966F0">
              <w:rPr>
                <w:noProof/>
                <w:webHidden/>
                <w:rtl/>
              </w:rPr>
              <w:fldChar w:fldCharType="begin"/>
            </w:r>
            <w:r w:rsidR="009966F0">
              <w:rPr>
                <w:noProof/>
                <w:webHidden/>
                <w:rtl/>
              </w:rPr>
              <w:instrText xml:space="preserve"> </w:instrText>
            </w:r>
            <w:r w:rsidR="009966F0">
              <w:rPr>
                <w:noProof/>
                <w:webHidden/>
              </w:rPr>
              <w:instrText>PAGEREF</w:instrText>
            </w:r>
            <w:r w:rsidR="009966F0">
              <w:rPr>
                <w:noProof/>
                <w:webHidden/>
                <w:rtl/>
              </w:rPr>
              <w:instrText xml:space="preserve"> _</w:instrText>
            </w:r>
            <w:r w:rsidR="009966F0">
              <w:rPr>
                <w:noProof/>
                <w:webHidden/>
              </w:rPr>
              <w:instrText>Toc56816763 \h</w:instrText>
            </w:r>
            <w:r w:rsidR="009966F0">
              <w:rPr>
                <w:noProof/>
                <w:webHidden/>
                <w:rtl/>
              </w:rPr>
              <w:instrText xml:space="preserve"> </w:instrText>
            </w:r>
            <w:r w:rsidR="009966F0">
              <w:rPr>
                <w:noProof/>
                <w:webHidden/>
                <w:rtl/>
              </w:rPr>
            </w:r>
            <w:r w:rsidR="009966F0">
              <w:rPr>
                <w:noProof/>
                <w:webHidden/>
                <w:rtl/>
              </w:rPr>
              <w:fldChar w:fldCharType="separate"/>
            </w:r>
            <w:r w:rsidR="00E23FBF">
              <w:rPr>
                <w:noProof/>
                <w:webHidden/>
                <w:rtl/>
              </w:rPr>
              <w:t>14</w:t>
            </w:r>
            <w:r w:rsidR="009966F0">
              <w:rPr>
                <w:noProof/>
                <w:webHidden/>
                <w:rtl/>
              </w:rPr>
              <w:fldChar w:fldCharType="end"/>
            </w:r>
          </w:hyperlink>
        </w:p>
        <w:p w14:paraId="166DDC1B" w14:textId="3633C444" w:rsidR="009966F0" w:rsidRDefault="00065739">
          <w:pPr>
            <w:pStyle w:val="TOC2"/>
            <w:rPr>
              <w:rFonts w:asciiTheme="minorHAnsi" w:eastAsiaTheme="minorEastAsia" w:hAnsiTheme="minorHAnsi" w:cstheme="minorBidi"/>
              <w:sz w:val="22"/>
              <w:szCs w:val="22"/>
              <w:rtl/>
              <w:lang w:bidi="ar-SA"/>
            </w:rPr>
          </w:pPr>
          <w:hyperlink w:anchor="_Toc56816764" w:history="1">
            <w:r w:rsidR="009966F0" w:rsidRPr="006B10D0">
              <w:rPr>
                <w:rStyle w:val="Hyperlink"/>
                <w:rtl/>
                <w:lang w:bidi="fa-IR"/>
              </w:rPr>
              <w:t>1-2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جمع</w:t>
            </w:r>
            <w:r w:rsidR="009966F0" w:rsidRPr="006B10D0">
              <w:rPr>
                <w:rStyle w:val="Hyperlink"/>
                <w:rFonts w:ascii="Arial" w:hAnsi="Arial" w:cs="Arial"/>
                <w:lang w:bidi="fa-IR"/>
              </w:rPr>
              <w:t>‌</w:t>
            </w:r>
            <w:r w:rsidR="009966F0" w:rsidRPr="006B10D0">
              <w:rPr>
                <w:rStyle w:val="Hyperlink"/>
                <w:rFonts w:hint="eastAsia"/>
                <w:rtl/>
                <w:lang w:bidi="fa-IR"/>
              </w:rPr>
              <w:t>آور</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اطلاعات</w:t>
            </w:r>
            <w:r w:rsidR="009966F0" w:rsidRPr="006B10D0">
              <w:rPr>
                <w:rStyle w:val="Hyperlink"/>
                <w:rtl/>
                <w:lang w:bidi="fa-IR"/>
              </w:rPr>
              <w:t xml:space="preserve"> </w:t>
            </w:r>
            <w:r w:rsidR="009966F0" w:rsidRPr="006B10D0">
              <w:rPr>
                <w:rStyle w:val="Hyperlink"/>
                <w:rFonts w:hint="eastAsia"/>
                <w:rtl/>
                <w:lang w:bidi="fa-IR"/>
              </w:rPr>
              <w:t>دامنه</w:t>
            </w:r>
            <w:r w:rsidR="009966F0" w:rsidRPr="006B10D0">
              <w:rPr>
                <w:rStyle w:val="Hyperlink"/>
                <w:rtl/>
                <w:lang w:bidi="fa-IR"/>
              </w:rPr>
              <w:t xml:space="preserve"> </w:t>
            </w:r>
            <w:r w:rsidR="009966F0" w:rsidRPr="006B10D0">
              <w:rPr>
                <w:rStyle w:val="Hyperlink"/>
                <w:rFonts w:hint="eastAsia"/>
                <w:rtl/>
                <w:lang w:bidi="fa-IR"/>
              </w:rPr>
              <w:t>کاربرد</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Toc56816764 \h</w:instrText>
            </w:r>
            <w:r w:rsidR="009966F0">
              <w:rPr>
                <w:webHidden/>
                <w:rtl/>
              </w:rPr>
              <w:instrText xml:space="preserve"> </w:instrText>
            </w:r>
            <w:r w:rsidR="009966F0">
              <w:rPr>
                <w:webHidden/>
                <w:rtl/>
              </w:rPr>
            </w:r>
            <w:r w:rsidR="009966F0">
              <w:rPr>
                <w:webHidden/>
                <w:rtl/>
              </w:rPr>
              <w:fldChar w:fldCharType="separate"/>
            </w:r>
            <w:r w:rsidR="00E23FBF">
              <w:rPr>
                <w:webHidden/>
                <w:rtl/>
              </w:rPr>
              <w:t>14</w:t>
            </w:r>
            <w:r w:rsidR="009966F0">
              <w:rPr>
                <w:webHidden/>
                <w:rtl/>
              </w:rPr>
              <w:fldChar w:fldCharType="end"/>
            </w:r>
          </w:hyperlink>
        </w:p>
        <w:p w14:paraId="0FA1C237" w14:textId="5CA096D8" w:rsidR="009966F0" w:rsidRDefault="00065739">
          <w:pPr>
            <w:pStyle w:val="TOC2"/>
            <w:rPr>
              <w:rFonts w:asciiTheme="minorHAnsi" w:eastAsiaTheme="minorEastAsia" w:hAnsiTheme="minorHAnsi" w:cstheme="minorBidi"/>
              <w:sz w:val="22"/>
              <w:szCs w:val="22"/>
              <w:rtl/>
              <w:lang w:bidi="ar-SA"/>
            </w:rPr>
          </w:pPr>
          <w:hyperlink w:anchor="_Toc56816765" w:history="1">
            <w:r w:rsidR="009966F0" w:rsidRPr="006B10D0">
              <w:rPr>
                <w:rStyle w:val="Hyperlink"/>
                <w:rtl/>
                <w:lang w:bidi="fa-IR"/>
              </w:rPr>
              <w:t>2-2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طوفان</w:t>
            </w:r>
            <w:r w:rsidR="009966F0" w:rsidRPr="006B10D0">
              <w:rPr>
                <w:rStyle w:val="Hyperlink"/>
                <w:rtl/>
                <w:lang w:bidi="fa-IR"/>
              </w:rPr>
              <w:t xml:space="preserve"> </w:t>
            </w:r>
            <w:r w:rsidR="009966F0" w:rsidRPr="006B10D0">
              <w:rPr>
                <w:rStyle w:val="Hyperlink"/>
                <w:rFonts w:hint="eastAsia"/>
                <w:rtl/>
                <w:lang w:bidi="fa-IR"/>
              </w:rPr>
              <w:t>فکر</w:t>
            </w:r>
            <w:r w:rsidR="009966F0" w:rsidRPr="006B10D0">
              <w:rPr>
                <w:rStyle w:val="Hyperlink"/>
                <w:rFonts w:hint="cs"/>
                <w:rtl/>
                <w:lang w:bidi="fa-IR"/>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Toc56816765 \h</w:instrText>
            </w:r>
            <w:r w:rsidR="009966F0">
              <w:rPr>
                <w:webHidden/>
                <w:rtl/>
              </w:rPr>
              <w:instrText xml:space="preserve"> </w:instrText>
            </w:r>
            <w:r w:rsidR="009966F0">
              <w:rPr>
                <w:webHidden/>
                <w:rtl/>
              </w:rPr>
            </w:r>
            <w:r w:rsidR="009966F0">
              <w:rPr>
                <w:webHidden/>
                <w:rtl/>
              </w:rPr>
              <w:fldChar w:fldCharType="separate"/>
            </w:r>
            <w:r w:rsidR="00E23FBF">
              <w:rPr>
                <w:webHidden/>
                <w:rtl/>
              </w:rPr>
              <w:t>14</w:t>
            </w:r>
            <w:r w:rsidR="009966F0">
              <w:rPr>
                <w:webHidden/>
                <w:rtl/>
              </w:rPr>
              <w:fldChar w:fldCharType="end"/>
            </w:r>
          </w:hyperlink>
        </w:p>
        <w:p w14:paraId="4BA4799E" w14:textId="662DA966" w:rsidR="009966F0" w:rsidRDefault="00065739">
          <w:pPr>
            <w:pStyle w:val="TOC2"/>
            <w:rPr>
              <w:rFonts w:asciiTheme="minorHAnsi" w:eastAsiaTheme="minorEastAsia" w:hAnsiTheme="minorHAnsi" w:cstheme="minorBidi"/>
              <w:sz w:val="22"/>
              <w:szCs w:val="22"/>
              <w:rtl/>
              <w:lang w:bidi="ar-SA"/>
            </w:rPr>
          </w:pPr>
          <w:hyperlink w:anchor="_Toc56816766" w:history="1">
            <w:r w:rsidR="009966F0" w:rsidRPr="006B10D0">
              <w:rPr>
                <w:rStyle w:val="Hyperlink"/>
                <w:rtl/>
                <w:lang w:bidi="fa-IR"/>
              </w:rPr>
              <w:t>3-2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دسته</w:t>
            </w:r>
            <w:r w:rsidR="009966F0" w:rsidRPr="006B10D0">
              <w:rPr>
                <w:rStyle w:val="Hyperlink"/>
                <w:rFonts w:ascii="Arial" w:hAnsi="Arial" w:cs="Arial"/>
                <w:lang w:bidi="fa-IR"/>
              </w:rPr>
              <w:t>‌</w:t>
            </w:r>
            <w:r w:rsidR="009966F0" w:rsidRPr="006B10D0">
              <w:rPr>
                <w:rStyle w:val="Hyperlink"/>
                <w:rFonts w:hint="eastAsia"/>
                <w:rtl/>
                <w:lang w:bidi="fa-IR"/>
              </w:rPr>
              <w:t>بند</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مفاه</w:t>
            </w:r>
            <w:r w:rsidR="009966F0" w:rsidRPr="006B10D0">
              <w:rPr>
                <w:rStyle w:val="Hyperlink"/>
                <w:rFonts w:hint="cs"/>
                <w:rtl/>
                <w:lang w:bidi="fa-IR"/>
              </w:rPr>
              <w:t>ی</w:t>
            </w:r>
            <w:r w:rsidR="009966F0" w:rsidRPr="006B10D0">
              <w:rPr>
                <w:rStyle w:val="Hyperlink"/>
                <w:rFonts w:hint="eastAsia"/>
                <w:rtl/>
                <w:lang w:bidi="fa-IR"/>
              </w:rPr>
              <w:t>م</w:t>
            </w:r>
            <w:r w:rsidR="009966F0" w:rsidRPr="006B10D0">
              <w:rPr>
                <w:rStyle w:val="Hyperlink"/>
                <w:rtl/>
                <w:lang w:bidi="fa-IR"/>
              </w:rPr>
              <w:t xml:space="preserve"> </w:t>
            </w:r>
            <w:r w:rsidR="009966F0" w:rsidRPr="006B10D0">
              <w:rPr>
                <w:rStyle w:val="Hyperlink"/>
                <w:rFonts w:hint="eastAsia"/>
                <w:rtl/>
                <w:lang w:bidi="fa-IR"/>
              </w:rPr>
              <w:t>طوفان</w:t>
            </w:r>
            <w:r w:rsidR="009966F0" w:rsidRPr="006B10D0">
              <w:rPr>
                <w:rStyle w:val="Hyperlink"/>
                <w:rtl/>
                <w:lang w:bidi="fa-IR"/>
              </w:rPr>
              <w:t xml:space="preserve"> </w:t>
            </w:r>
            <w:r w:rsidR="009966F0" w:rsidRPr="006B10D0">
              <w:rPr>
                <w:rStyle w:val="Hyperlink"/>
                <w:rFonts w:hint="eastAsia"/>
                <w:rtl/>
                <w:lang w:bidi="fa-IR"/>
              </w:rPr>
              <w:t>فکر</w:t>
            </w:r>
            <w:r w:rsidR="009966F0" w:rsidRPr="006B10D0">
              <w:rPr>
                <w:rStyle w:val="Hyperlink"/>
                <w:rFonts w:hint="cs"/>
                <w:rtl/>
                <w:lang w:bidi="fa-IR"/>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Toc56816766 \h</w:instrText>
            </w:r>
            <w:r w:rsidR="009966F0">
              <w:rPr>
                <w:webHidden/>
                <w:rtl/>
              </w:rPr>
              <w:instrText xml:space="preserve"> </w:instrText>
            </w:r>
            <w:r w:rsidR="009966F0">
              <w:rPr>
                <w:webHidden/>
                <w:rtl/>
              </w:rPr>
            </w:r>
            <w:r w:rsidR="009966F0">
              <w:rPr>
                <w:webHidden/>
                <w:rtl/>
              </w:rPr>
              <w:fldChar w:fldCharType="separate"/>
            </w:r>
            <w:r w:rsidR="00E23FBF">
              <w:rPr>
                <w:webHidden/>
                <w:rtl/>
              </w:rPr>
              <w:t>14</w:t>
            </w:r>
            <w:r w:rsidR="009966F0">
              <w:rPr>
                <w:webHidden/>
                <w:rtl/>
              </w:rPr>
              <w:fldChar w:fldCharType="end"/>
            </w:r>
          </w:hyperlink>
        </w:p>
        <w:p w14:paraId="7FDA80BB" w14:textId="2D64B090" w:rsidR="009966F0" w:rsidRDefault="00065739">
          <w:pPr>
            <w:pStyle w:val="TOC2"/>
            <w:rPr>
              <w:rFonts w:asciiTheme="minorHAnsi" w:eastAsiaTheme="minorEastAsia" w:hAnsiTheme="minorHAnsi" w:cstheme="minorBidi"/>
              <w:sz w:val="22"/>
              <w:szCs w:val="22"/>
              <w:rtl/>
              <w:lang w:bidi="ar-SA"/>
            </w:rPr>
          </w:pPr>
          <w:hyperlink w:anchor="_Toc56816767" w:history="1">
            <w:r w:rsidR="009966F0" w:rsidRPr="006B10D0">
              <w:rPr>
                <w:rStyle w:val="Hyperlink"/>
                <w:rtl/>
                <w:lang w:bidi="fa-IR"/>
              </w:rPr>
              <w:t>4-2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به</w:t>
            </w:r>
            <w:r w:rsidR="009966F0" w:rsidRPr="006B10D0">
              <w:rPr>
                <w:rStyle w:val="Hyperlink"/>
                <w:rtl/>
                <w:lang w:bidi="fa-IR"/>
              </w:rPr>
              <w:t xml:space="preserve"> </w:t>
            </w:r>
            <w:r w:rsidR="009966F0" w:rsidRPr="006B10D0">
              <w:rPr>
                <w:rStyle w:val="Hyperlink"/>
                <w:rFonts w:hint="eastAsia"/>
                <w:rtl/>
                <w:lang w:bidi="fa-IR"/>
              </w:rPr>
              <w:t>تصو</w:t>
            </w:r>
            <w:r w:rsidR="009966F0" w:rsidRPr="006B10D0">
              <w:rPr>
                <w:rStyle w:val="Hyperlink"/>
                <w:rFonts w:hint="cs"/>
                <w:rtl/>
                <w:lang w:bidi="fa-IR"/>
              </w:rPr>
              <w:t>ی</w:t>
            </w:r>
            <w:r w:rsidR="009966F0" w:rsidRPr="006B10D0">
              <w:rPr>
                <w:rStyle w:val="Hyperlink"/>
                <w:rFonts w:hint="eastAsia"/>
                <w:rtl/>
                <w:lang w:bidi="fa-IR"/>
              </w:rPr>
              <w:t>ر</w:t>
            </w:r>
            <w:r w:rsidR="009966F0" w:rsidRPr="006B10D0">
              <w:rPr>
                <w:rStyle w:val="Hyperlink"/>
                <w:rtl/>
                <w:lang w:bidi="fa-IR"/>
              </w:rPr>
              <w:t xml:space="preserve"> </w:t>
            </w:r>
            <w:r w:rsidR="009966F0" w:rsidRPr="006B10D0">
              <w:rPr>
                <w:rStyle w:val="Hyperlink"/>
                <w:rFonts w:hint="eastAsia"/>
                <w:rtl/>
                <w:lang w:bidi="fa-IR"/>
              </w:rPr>
              <w:t>کش</w:t>
            </w:r>
            <w:r w:rsidR="009966F0" w:rsidRPr="006B10D0">
              <w:rPr>
                <w:rStyle w:val="Hyperlink"/>
                <w:rFonts w:hint="cs"/>
                <w:rtl/>
                <w:lang w:bidi="fa-IR"/>
              </w:rPr>
              <w:t>ی</w:t>
            </w:r>
            <w:r w:rsidR="009966F0" w:rsidRPr="006B10D0">
              <w:rPr>
                <w:rStyle w:val="Hyperlink"/>
                <w:rFonts w:hint="eastAsia"/>
                <w:rtl/>
                <w:lang w:bidi="fa-IR"/>
              </w:rPr>
              <w:t>دن</w:t>
            </w:r>
            <w:r w:rsidR="009966F0" w:rsidRPr="006B10D0">
              <w:rPr>
                <w:rStyle w:val="Hyperlink"/>
                <w:rtl/>
                <w:lang w:bidi="fa-IR"/>
              </w:rPr>
              <w:t xml:space="preserve"> </w:t>
            </w:r>
            <w:r w:rsidR="009966F0" w:rsidRPr="006B10D0">
              <w:rPr>
                <w:rStyle w:val="Hyperlink"/>
                <w:rFonts w:hint="eastAsia"/>
                <w:rtl/>
                <w:lang w:bidi="fa-IR"/>
              </w:rPr>
              <w:t>مدل</w:t>
            </w:r>
            <w:r w:rsidR="009966F0" w:rsidRPr="006B10D0">
              <w:rPr>
                <w:rStyle w:val="Hyperlink"/>
                <w:rtl/>
                <w:lang w:bidi="fa-IR"/>
              </w:rPr>
              <w:t xml:space="preserve"> </w:t>
            </w:r>
            <w:r w:rsidR="009966F0" w:rsidRPr="006B10D0">
              <w:rPr>
                <w:rStyle w:val="Hyperlink"/>
                <w:rFonts w:hint="eastAsia"/>
                <w:rtl/>
                <w:lang w:bidi="fa-IR"/>
              </w:rPr>
              <w:t>دامنه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Toc56816767 \h</w:instrText>
            </w:r>
            <w:r w:rsidR="009966F0">
              <w:rPr>
                <w:webHidden/>
                <w:rtl/>
              </w:rPr>
              <w:instrText xml:space="preserve"> </w:instrText>
            </w:r>
            <w:r w:rsidR="009966F0">
              <w:rPr>
                <w:webHidden/>
                <w:rtl/>
              </w:rPr>
            </w:r>
            <w:r w:rsidR="009966F0">
              <w:rPr>
                <w:webHidden/>
                <w:rtl/>
              </w:rPr>
              <w:fldChar w:fldCharType="separate"/>
            </w:r>
            <w:r w:rsidR="00E23FBF">
              <w:rPr>
                <w:webHidden/>
                <w:rtl/>
              </w:rPr>
              <w:t>17</w:t>
            </w:r>
            <w:r w:rsidR="009966F0">
              <w:rPr>
                <w:webHidden/>
                <w:rtl/>
              </w:rPr>
              <w:fldChar w:fldCharType="end"/>
            </w:r>
          </w:hyperlink>
        </w:p>
        <w:p w14:paraId="7C897A12" w14:textId="5D4E56AF" w:rsidR="009966F0" w:rsidRDefault="00065739">
          <w:pPr>
            <w:pStyle w:val="TOC2"/>
            <w:rPr>
              <w:rFonts w:asciiTheme="minorHAnsi" w:eastAsiaTheme="minorEastAsia" w:hAnsiTheme="minorHAnsi" w:cstheme="minorBidi"/>
              <w:sz w:val="22"/>
              <w:szCs w:val="22"/>
              <w:rtl/>
              <w:lang w:bidi="ar-SA"/>
            </w:rPr>
          </w:pPr>
          <w:hyperlink w:anchor="_Toc56816768" w:history="1">
            <w:r w:rsidR="009966F0" w:rsidRPr="006B10D0">
              <w:rPr>
                <w:rStyle w:val="Hyperlink"/>
                <w:rtl/>
                <w:lang w:bidi="fa-IR"/>
              </w:rPr>
              <w:t>5-2</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مرور</w:t>
            </w:r>
            <w:r w:rsidR="009966F0" w:rsidRPr="006B10D0">
              <w:rPr>
                <w:rStyle w:val="Hyperlink"/>
                <w:rtl/>
                <w:lang w:bidi="fa-IR"/>
              </w:rPr>
              <w:t xml:space="preserve"> </w:t>
            </w:r>
            <w:r w:rsidR="009966F0" w:rsidRPr="006B10D0">
              <w:rPr>
                <w:rStyle w:val="Hyperlink"/>
                <w:rFonts w:hint="eastAsia"/>
                <w:rtl/>
                <w:lang w:bidi="fa-IR"/>
              </w:rPr>
              <w:t>مدل</w:t>
            </w:r>
            <w:r w:rsidR="009966F0" w:rsidRPr="006B10D0">
              <w:rPr>
                <w:rStyle w:val="Hyperlink"/>
                <w:rtl/>
                <w:lang w:bidi="fa-IR"/>
              </w:rPr>
              <w:t xml:space="preserve"> </w:t>
            </w:r>
            <w:r w:rsidR="009966F0" w:rsidRPr="006B10D0">
              <w:rPr>
                <w:rStyle w:val="Hyperlink"/>
                <w:rFonts w:hint="eastAsia"/>
                <w:rtl/>
                <w:lang w:bidi="fa-IR"/>
              </w:rPr>
              <w:t>دامنه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Toc56816768 \h</w:instrText>
            </w:r>
            <w:r w:rsidR="009966F0">
              <w:rPr>
                <w:webHidden/>
                <w:rtl/>
              </w:rPr>
              <w:instrText xml:space="preserve"> </w:instrText>
            </w:r>
            <w:r w:rsidR="009966F0">
              <w:rPr>
                <w:webHidden/>
                <w:rtl/>
              </w:rPr>
            </w:r>
            <w:r w:rsidR="009966F0">
              <w:rPr>
                <w:webHidden/>
                <w:rtl/>
              </w:rPr>
              <w:fldChar w:fldCharType="separate"/>
            </w:r>
            <w:r w:rsidR="00E23FBF">
              <w:rPr>
                <w:webHidden/>
                <w:rtl/>
              </w:rPr>
              <w:t>17</w:t>
            </w:r>
            <w:r w:rsidR="009966F0">
              <w:rPr>
                <w:webHidden/>
                <w:rtl/>
              </w:rPr>
              <w:fldChar w:fldCharType="end"/>
            </w:r>
          </w:hyperlink>
        </w:p>
        <w:p w14:paraId="411CF35C" w14:textId="0A044FEB" w:rsidR="009966F0" w:rsidRDefault="00065739">
          <w:pPr>
            <w:pStyle w:val="TOC1"/>
            <w:rPr>
              <w:rFonts w:asciiTheme="minorHAnsi" w:eastAsiaTheme="minorEastAsia" w:hAnsiTheme="minorHAnsi" w:cstheme="minorBidi"/>
              <w:noProof/>
              <w:sz w:val="22"/>
              <w:szCs w:val="22"/>
              <w:rtl/>
              <w:lang w:val="en-US" w:bidi="ar-SA"/>
            </w:rPr>
          </w:pPr>
          <w:hyperlink w:anchor="_Toc56816769" w:history="1">
            <w:r w:rsidR="009966F0" w:rsidRPr="006B10D0">
              <w:rPr>
                <w:rStyle w:val="Hyperlink"/>
                <w:rFonts w:hint="eastAsia"/>
                <w:noProof/>
                <w:rtl/>
              </w:rPr>
              <w:t>فصل</w:t>
            </w:r>
            <w:r w:rsidR="009966F0" w:rsidRPr="006B10D0">
              <w:rPr>
                <w:rStyle w:val="Hyperlink"/>
                <w:noProof/>
                <w:rtl/>
              </w:rPr>
              <w:t xml:space="preserve"> 3: </w:t>
            </w:r>
            <w:r w:rsidR="009966F0" w:rsidRPr="006B10D0">
              <w:rPr>
                <w:rStyle w:val="Hyperlink"/>
                <w:rFonts w:hint="eastAsia"/>
                <w:noProof/>
                <w:rtl/>
              </w:rPr>
              <w:t>طراح</w:t>
            </w:r>
            <w:r w:rsidR="009966F0" w:rsidRPr="006B10D0">
              <w:rPr>
                <w:rStyle w:val="Hyperlink"/>
                <w:rFonts w:hint="cs"/>
                <w:noProof/>
                <w:rtl/>
              </w:rPr>
              <w:t>ی</w:t>
            </w:r>
            <w:r w:rsidR="009966F0" w:rsidRPr="006B10D0">
              <w:rPr>
                <w:rStyle w:val="Hyperlink"/>
                <w:noProof/>
                <w:rtl/>
              </w:rPr>
              <w:t xml:space="preserve"> </w:t>
            </w:r>
            <w:r w:rsidR="009966F0" w:rsidRPr="006B10D0">
              <w:rPr>
                <w:rStyle w:val="Hyperlink"/>
                <w:rFonts w:hint="eastAsia"/>
                <w:noProof/>
                <w:rtl/>
              </w:rPr>
              <w:t>معمار</w:t>
            </w:r>
            <w:r w:rsidR="009966F0" w:rsidRPr="006B10D0">
              <w:rPr>
                <w:rStyle w:val="Hyperlink"/>
                <w:rFonts w:hint="cs"/>
                <w:noProof/>
                <w:rtl/>
              </w:rPr>
              <w:t>ی</w:t>
            </w:r>
            <w:r w:rsidR="009966F0">
              <w:rPr>
                <w:noProof/>
                <w:webHidden/>
                <w:rtl/>
              </w:rPr>
              <w:tab/>
            </w:r>
            <w:r w:rsidR="009966F0">
              <w:rPr>
                <w:noProof/>
                <w:webHidden/>
                <w:rtl/>
              </w:rPr>
              <w:fldChar w:fldCharType="begin"/>
            </w:r>
            <w:r w:rsidR="009966F0">
              <w:rPr>
                <w:noProof/>
                <w:webHidden/>
                <w:rtl/>
              </w:rPr>
              <w:instrText xml:space="preserve"> </w:instrText>
            </w:r>
            <w:r w:rsidR="009966F0">
              <w:rPr>
                <w:noProof/>
                <w:webHidden/>
              </w:rPr>
              <w:instrText>PAGEREF</w:instrText>
            </w:r>
            <w:r w:rsidR="009966F0">
              <w:rPr>
                <w:noProof/>
                <w:webHidden/>
                <w:rtl/>
              </w:rPr>
              <w:instrText xml:space="preserve"> _</w:instrText>
            </w:r>
            <w:r w:rsidR="009966F0">
              <w:rPr>
                <w:noProof/>
                <w:webHidden/>
              </w:rPr>
              <w:instrText>Toc56816769 \h</w:instrText>
            </w:r>
            <w:r w:rsidR="009966F0">
              <w:rPr>
                <w:noProof/>
                <w:webHidden/>
                <w:rtl/>
              </w:rPr>
              <w:instrText xml:space="preserve"> </w:instrText>
            </w:r>
            <w:r w:rsidR="009966F0">
              <w:rPr>
                <w:noProof/>
                <w:webHidden/>
                <w:rtl/>
              </w:rPr>
            </w:r>
            <w:r w:rsidR="009966F0">
              <w:rPr>
                <w:noProof/>
                <w:webHidden/>
                <w:rtl/>
              </w:rPr>
              <w:fldChar w:fldCharType="separate"/>
            </w:r>
            <w:r w:rsidR="00E23FBF">
              <w:rPr>
                <w:noProof/>
                <w:webHidden/>
                <w:rtl/>
              </w:rPr>
              <w:t>18</w:t>
            </w:r>
            <w:r w:rsidR="009966F0">
              <w:rPr>
                <w:noProof/>
                <w:webHidden/>
                <w:rtl/>
              </w:rPr>
              <w:fldChar w:fldCharType="end"/>
            </w:r>
          </w:hyperlink>
        </w:p>
        <w:p w14:paraId="0EB0DCC7" w14:textId="176D83D5" w:rsidR="009966F0" w:rsidRDefault="00065739">
          <w:pPr>
            <w:pStyle w:val="TOC2"/>
            <w:rPr>
              <w:rFonts w:asciiTheme="minorHAnsi" w:eastAsiaTheme="minorEastAsia" w:hAnsiTheme="minorHAnsi" w:cstheme="minorBidi"/>
              <w:sz w:val="22"/>
              <w:szCs w:val="22"/>
              <w:rtl/>
              <w:lang w:bidi="ar-SA"/>
            </w:rPr>
          </w:pPr>
          <w:hyperlink w:anchor="_Toc56816770" w:history="1">
            <w:r w:rsidR="009966F0" w:rsidRPr="006B10D0">
              <w:rPr>
                <w:rStyle w:val="Hyperlink"/>
                <w:rtl/>
                <w:lang w:bidi="fa-IR"/>
              </w:rPr>
              <w:t>1-3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فرا</w:t>
            </w:r>
            <w:r w:rsidR="009966F0" w:rsidRPr="006B10D0">
              <w:rPr>
                <w:rStyle w:val="Hyperlink"/>
                <w:rFonts w:hint="cs"/>
                <w:rtl/>
                <w:lang w:bidi="fa-IR"/>
              </w:rPr>
              <w:t>ی</w:t>
            </w:r>
            <w:r w:rsidR="009966F0" w:rsidRPr="006B10D0">
              <w:rPr>
                <w:rStyle w:val="Hyperlink"/>
                <w:rFonts w:hint="eastAsia"/>
                <w:rtl/>
                <w:lang w:bidi="fa-IR"/>
              </w:rPr>
              <w:t>ند</w:t>
            </w:r>
            <w:r w:rsidR="009966F0" w:rsidRPr="006B10D0">
              <w:rPr>
                <w:rStyle w:val="Hyperlink"/>
                <w:rtl/>
                <w:lang w:bidi="fa-IR"/>
              </w:rPr>
              <w:t xml:space="preserve"> </w:t>
            </w:r>
            <w:r w:rsidR="009966F0" w:rsidRPr="006B10D0">
              <w:rPr>
                <w:rStyle w:val="Hyperlink"/>
                <w:rFonts w:hint="eastAsia"/>
                <w:rtl/>
                <w:lang w:bidi="fa-IR"/>
              </w:rPr>
              <w:t>طراح</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معمار</w:t>
            </w:r>
            <w:r w:rsidR="009966F0" w:rsidRPr="006B10D0">
              <w:rPr>
                <w:rStyle w:val="Hyperlink"/>
                <w:rFonts w:hint="cs"/>
                <w:rtl/>
                <w:lang w:bidi="fa-IR"/>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Toc56816770 \h</w:instrText>
            </w:r>
            <w:r w:rsidR="009966F0">
              <w:rPr>
                <w:webHidden/>
                <w:rtl/>
              </w:rPr>
              <w:instrText xml:space="preserve"> </w:instrText>
            </w:r>
            <w:r w:rsidR="009966F0">
              <w:rPr>
                <w:webHidden/>
                <w:rtl/>
              </w:rPr>
            </w:r>
            <w:r w:rsidR="009966F0">
              <w:rPr>
                <w:webHidden/>
                <w:rtl/>
              </w:rPr>
              <w:fldChar w:fldCharType="separate"/>
            </w:r>
            <w:r w:rsidR="00E23FBF">
              <w:rPr>
                <w:webHidden/>
                <w:rtl/>
              </w:rPr>
              <w:t>18</w:t>
            </w:r>
            <w:r w:rsidR="009966F0">
              <w:rPr>
                <w:webHidden/>
                <w:rtl/>
              </w:rPr>
              <w:fldChar w:fldCharType="end"/>
            </w:r>
          </w:hyperlink>
        </w:p>
        <w:p w14:paraId="3212754B" w14:textId="1589E43C" w:rsidR="009966F0" w:rsidRDefault="00065739">
          <w:pPr>
            <w:pStyle w:val="TOC3"/>
            <w:rPr>
              <w:rFonts w:asciiTheme="minorHAnsi" w:eastAsiaTheme="minorEastAsia" w:hAnsiTheme="minorHAnsi" w:cstheme="minorBidi"/>
              <w:sz w:val="22"/>
              <w:szCs w:val="22"/>
              <w:rtl/>
              <w:lang w:bidi="ar-SA"/>
            </w:rPr>
          </w:pPr>
          <w:hyperlink w:anchor="_Toc56816771" w:history="1">
            <w:r w:rsidR="009966F0" w:rsidRPr="006B10D0">
              <w:rPr>
                <w:rStyle w:val="Hyperlink"/>
                <w:rtl/>
              </w:rPr>
              <w:t>3-1-1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اهداف</w:t>
            </w:r>
            <w:r w:rsidR="009966F0" w:rsidRPr="006B10D0">
              <w:rPr>
                <w:rStyle w:val="Hyperlink"/>
                <w:rtl/>
              </w:rPr>
              <w:t xml:space="preserve"> </w:t>
            </w:r>
            <w:r w:rsidR="009966F0" w:rsidRPr="006B10D0">
              <w:rPr>
                <w:rStyle w:val="Hyperlink"/>
                <w:rFonts w:hint="eastAsia"/>
                <w:rtl/>
              </w:rPr>
              <w:t>طراح</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معمار</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Toc56816771 \h</w:instrText>
            </w:r>
            <w:r w:rsidR="009966F0">
              <w:rPr>
                <w:webHidden/>
                <w:rtl/>
              </w:rPr>
              <w:instrText xml:space="preserve"> </w:instrText>
            </w:r>
            <w:r w:rsidR="009966F0">
              <w:rPr>
                <w:webHidden/>
                <w:rtl/>
              </w:rPr>
            </w:r>
            <w:r w:rsidR="009966F0">
              <w:rPr>
                <w:webHidden/>
                <w:rtl/>
              </w:rPr>
              <w:fldChar w:fldCharType="separate"/>
            </w:r>
            <w:r w:rsidR="00E23FBF">
              <w:rPr>
                <w:webHidden/>
                <w:rtl/>
              </w:rPr>
              <w:t>18</w:t>
            </w:r>
            <w:r w:rsidR="009966F0">
              <w:rPr>
                <w:webHidden/>
                <w:rtl/>
              </w:rPr>
              <w:fldChar w:fldCharType="end"/>
            </w:r>
          </w:hyperlink>
        </w:p>
        <w:p w14:paraId="092A7E2A" w14:textId="7CC560E0" w:rsidR="009966F0" w:rsidRDefault="00065739">
          <w:pPr>
            <w:pStyle w:val="TOC3"/>
            <w:rPr>
              <w:rFonts w:asciiTheme="minorHAnsi" w:eastAsiaTheme="minorEastAsia" w:hAnsiTheme="minorHAnsi" w:cstheme="minorBidi"/>
              <w:sz w:val="22"/>
              <w:szCs w:val="22"/>
              <w:rtl/>
              <w:lang w:bidi="ar-SA"/>
            </w:rPr>
          </w:pPr>
          <w:hyperlink w:anchor="_Toc56816772" w:history="1">
            <w:r w:rsidR="009966F0" w:rsidRPr="006B10D0">
              <w:rPr>
                <w:rStyle w:val="Hyperlink"/>
                <w:rtl/>
              </w:rPr>
              <w:t>3-1-2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تع</w:t>
            </w:r>
            <w:r w:rsidR="009966F0" w:rsidRPr="006B10D0">
              <w:rPr>
                <w:rStyle w:val="Hyperlink"/>
                <w:rFonts w:hint="cs"/>
                <w:rtl/>
              </w:rPr>
              <w:t>یی</w:t>
            </w:r>
            <w:r w:rsidR="009966F0" w:rsidRPr="006B10D0">
              <w:rPr>
                <w:rStyle w:val="Hyperlink"/>
                <w:rFonts w:hint="eastAsia"/>
                <w:rtl/>
              </w:rPr>
              <w:t>ن</w:t>
            </w:r>
            <w:r w:rsidR="009966F0" w:rsidRPr="006B10D0">
              <w:rPr>
                <w:rStyle w:val="Hyperlink"/>
                <w:rtl/>
              </w:rPr>
              <w:t xml:space="preserve"> </w:t>
            </w:r>
            <w:r w:rsidR="009966F0" w:rsidRPr="006B10D0">
              <w:rPr>
                <w:rStyle w:val="Hyperlink"/>
                <w:rFonts w:hint="eastAsia"/>
                <w:rtl/>
              </w:rPr>
              <w:t>نوع</w:t>
            </w:r>
            <w:r w:rsidR="009966F0" w:rsidRPr="006B10D0">
              <w:rPr>
                <w:rStyle w:val="Hyperlink"/>
                <w:rtl/>
              </w:rPr>
              <w:t xml:space="preserve"> </w:t>
            </w:r>
            <w:r w:rsidR="009966F0" w:rsidRPr="006B10D0">
              <w:rPr>
                <w:rStyle w:val="Hyperlink"/>
                <w:rFonts w:hint="eastAsia"/>
                <w:rtl/>
              </w:rPr>
              <w:t>س</w:t>
            </w:r>
            <w:r w:rsidR="009966F0" w:rsidRPr="006B10D0">
              <w:rPr>
                <w:rStyle w:val="Hyperlink"/>
                <w:rFonts w:hint="cs"/>
                <w:rtl/>
              </w:rPr>
              <w:t>ی</w:t>
            </w:r>
            <w:r w:rsidR="009966F0" w:rsidRPr="006B10D0">
              <w:rPr>
                <w:rStyle w:val="Hyperlink"/>
                <w:rFonts w:hint="eastAsia"/>
                <w:rtl/>
              </w:rPr>
              <w:t>ستم</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Toc56816772 \h</w:instrText>
            </w:r>
            <w:r w:rsidR="009966F0">
              <w:rPr>
                <w:webHidden/>
                <w:rtl/>
              </w:rPr>
              <w:instrText xml:space="preserve"> </w:instrText>
            </w:r>
            <w:r w:rsidR="009966F0">
              <w:rPr>
                <w:webHidden/>
                <w:rtl/>
              </w:rPr>
            </w:r>
            <w:r w:rsidR="009966F0">
              <w:rPr>
                <w:webHidden/>
                <w:rtl/>
              </w:rPr>
              <w:fldChar w:fldCharType="separate"/>
            </w:r>
            <w:r w:rsidR="00E23FBF">
              <w:rPr>
                <w:webHidden/>
                <w:rtl/>
              </w:rPr>
              <w:t>18</w:t>
            </w:r>
            <w:r w:rsidR="009966F0">
              <w:rPr>
                <w:webHidden/>
                <w:rtl/>
              </w:rPr>
              <w:fldChar w:fldCharType="end"/>
            </w:r>
          </w:hyperlink>
        </w:p>
        <w:p w14:paraId="3E36C269" w14:textId="314FA4D4" w:rsidR="009966F0" w:rsidRDefault="00065739">
          <w:pPr>
            <w:pStyle w:val="TOC3"/>
            <w:rPr>
              <w:rFonts w:asciiTheme="minorHAnsi" w:eastAsiaTheme="minorEastAsia" w:hAnsiTheme="minorHAnsi" w:cstheme="minorBidi"/>
              <w:sz w:val="22"/>
              <w:szCs w:val="22"/>
              <w:rtl/>
              <w:lang w:bidi="ar-SA"/>
            </w:rPr>
          </w:pPr>
          <w:hyperlink w:anchor="_Toc56816773" w:history="1">
            <w:r w:rsidR="009966F0" w:rsidRPr="006B10D0">
              <w:rPr>
                <w:rStyle w:val="Hyperlink"/>
                <w:rtl/>
              </w:rPr>
              <w:t>3-1-3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استفاده</w:t>
            </w:r>
            <w:r w:rsidR="009966F0" w:rsidRPr="006B10D0">
              <w:rPr>
                <w:rStyle w:val="Hyperlink"/>
                <w:rtl/>
              </w:rPr>
              <w:t xml:space="preserve"> </w:t>
            </w:r>
            <w:r w:rsidR="009966F0" w:rsidRPr="006B10D0">
              <w:rPr>
                <w:rStyle w:val="Hyperlink"/>
                <w:rFonts w:hint="eastAsia"/>
                <w:rtl/>
              </w:rPr>
              <w:t>از</w:t>
            </w:r>
            <w:r w:rsidR="009966F0" w:rsidRPr="006B10D0">
              <w:rPr>
                <w:rStyle w:val="Hyperlink"/>
                <w:rtl/>
              </w:rPr>
              <w:t xml:space="preserve"> </w:t>
            </w:r>
            <w:r w:rsidR="009966F0" w:rsidRPr="006B10D0">
              <w:rPr>
                <w:rStyle w:val="Hyperlink"/>
                <w:rFonts w:hint="eastAsia"/>
                <w:rtl/>
              </w:rPr>
              <w:t>سبک</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معمار</w:t>
            </w:r>
            <w:r w:rsidR="009966F0" w:rsidRPr="006B10D0">
              <w:rPr>
                <w:rStyle w:val="Hyperlink"/>
                <w:rFonts w:hint="cs"/>
                <w:rtl/>
              </w:rPr>
              <w:t>ی</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Toc56816773 \h</w:instrText>
            </w:r>
            <w:r w:rsidR="009966F0">
              <w:rPr>
                <w:webHidden/>
                <w:rtl/>
              </w:rPr>
              <w:instrText xml:space="preserve"> </w:instrText>
            </w:r>
            <w:r w:rsidR="009966F0">
              <w:rPr>
                <w:webHidden/>
                <w:rtl/>
              </w:rPr>
            </w:r>
            <w:r w:rsidR="009966F0">
              <w:rPr>
                <w:webHidden/>
                <w:rtl/>
              </w:rPr>
              <w:fldChar w:fldCharType="separate"/>
            </w:r>
            <w:r w:rsidR="00E23FBF">
              <w:rPr>
                <w:webHidden/>
                <w:rtl/>
              </w:rPr>
              <w:t>18</w:t>
            </w:r>
            <w:r w:rsidR="009966F0">
              <w:rPr>
                <w:webHidden/>
                <w:rtl/>
              </w:rPr>
              <w:fldChar w:fldCharType="end"/>
            </w:r>
          </w:hyperlink>
        </w:p>
        <w:p w14:paraId="55CD15FA" w14:textId="75CC9742" w:rsidR="009966F0" w:rsidRDefault="00065739">
          <w:pPr>
            <w:pStyle w:val="TOC3"/>
            <w:rPr>
              <w:rFonts w:asciiTheme="minorHAnsi" w:eastAsiaTheme="minorEastAsia" w:hAnsiTheme="minorHAnsi" w:cstheme="minorBidi"/>
              <w:sz w:val="22"/>
              <w:szCs w:val="22"/>
              <w:rtl/>
              <w:lang w:bidi="ar-SA"/>
            </w:rPr>
          </w:pPr>
          <w:hyperlink w:anchor="_Toc56816774" w:history="1">
            <w:r w:rsidR="009966F0" w:rsidRPr="006B10D0">
              <w:rPr>
                <w:rStyle w:val="Hyperlink"/>
                <w:rtl/>
              </w:rPr>
              <w:t>3-1-4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تع</w:t>
            </w:r>
            <w:r w:rsidR="009966F0" w:rsidRPr="006B10D0">
              <w:rPr>
                <w:rStyle w:val="Hyperlink"/>
                <w:rFonts w:hint="cs"/>
                <w:rtl/>
              </w:rPr>
              <w:t>یی</w:t>
            </w:r>
            <w:r w:rsidR="009966F0" w:rsidRPr="006B10D0">
              <w:rPr>
                <w:rStyle w:val="Hyperlink"/>
                <w:rFonts w:hint="eastAsia"/>
                <w:rtl/>
              </w:rPr>
              <w:t>ن</w:t>
            </w:r>
            <w:r w:rsidR="009966F0" w:rsidRPr="006B10D0">
              <w:rPr>
                <w:rStyle w:val="Hyperlink"/>
                <w:rtl/>
              </w:rPr>
              <w:t xml:space="preserve"> </w:t>
            </w:r>
            <w:r w:rsidR="009966F0" w:rsidRPr="006B10D0">
              <w:rPr>
                <w:rStyle w:val="Hyperlink"/>
                <w:rFonts w:hint="eastAsia"/>
                <w:rtl/>
              </w:rPr>
              <w:t>واسط</w:t>
            </w:r>
            <w:r w:rsidR="009966F0" w:rsidRPr="006B10D0">
              <w:rPr>
                <w:rStyle w:val="Hyperlink"/>
                <w:rFonts w:ascii="Arial" w:hAnsi="Arial" w:cs="Arial"/>
              </w:rPr>
              <w:t>‌</w:t>
            </w:r>
            <w:r w:rsidR="009966F0" w:rsidRPr="006B10D0">
              <w:rPr>
                <w:rStyle w:val="Hyperlink"/>
                <w:rFonts w:hint="eastAsia"/>
                <w:rtl/>
              </w:rPr>
              <w:t>ها</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عمل</w:t>
            </w:r>
            <w:r w:rsidR="009966F0" w:rsidRPr="006B10D0">
              <w:rPr>
                <w:rStyle w:val="Hyperlink"/>
                <w:rFonts w:hint="cs"/>
                <w:rtl/>
              </w:rPr>
              <w:t>ی</w:t>
            </w:r>
            <w:r w:rsidR="009966F0" w:rsidRPr="006B10D0">
              <w:rPr>
                <w:rStyle w:val="Hyperlink"/>
                <w:rFonts w:hint="eastAsia"/>
                <w:rtl/>
              </w:rPr>
              <w:t>ات</w:t>
            </w:r>
            <w:r w:rsidR="009966F0" w:rsidRPr="006B10D0">
              <w:rPr>
                <w:rStyle w:val="Hyperlink"/>
                <w:rtl/>
              </w:rPr>
              <w:t xml:space="preserve"> </w:t>
            </w:r>
            <w:r w:rsidR="009966F0" w:rsidRPr="006B10D0">
              <w:rPr>
                <w:rStyle w:val="Hyperlink"/>
                <w:rFonts w:hint="eastAsia"/>
                <w:rtl/>
              </w:rPr>
              <w:t>ز</w:t>
            </w:r>
            <w:r w:rsidR="009966F0" w:rsidRPr="006B10D0">
              <w:rPr>
                <w:rStyle w:val="Hyperlink"/>
                <w:rFonts w:hint="cs"/>
                <w:rtl/>
              </w:rPr>
              <w:t>ی</w:t>
            </w:r>
            <w:r w:rsidR="009966F0" w:rsidRPr="006B10D0">
              <w:rPr>
                <w:rStyle w:val="Hyperlink"/>
                <w:rFonts w:hint="eastAsia"/>
                <w:rtl/>
              </w:rPr>
              <w:t>رس</w:t>
            </w:r>
            <w:r w:rsidR="009966F0" w:rsidRPr="006B10D0">
              <w:rPr>
                <w:rStyle w:val="Hyperlink"/>
                <w:rFonts w:hint="cs"/>
                <w:rtl/>
              </w:rPr>
              <w:t>ی</w:t>
            </w:r>
            <w:r w:rsidR="009966F0" w:rsidRPr="006B10D0">
              <w:rPr>
                <w:rStyle w:val="Hyperlink"/>
                <w:rFonts w:hint="eastAsia"/>
                <w:rtl/>
              </w:rPr>
              <w:t>ستم</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Toc56816774 \h</w:instrText>
            </w:r>
            <w:r w:rsidR="009966F0">
              <w:rPr>
                <w:webHidden/>
                <w:rtl/>
              </w:rPr>
              <w:instrText xml:space="preserve"> </w:instrText>
            </w:r>
            <w:r w:rsidR="009966F0">
              <w:rPr>
                <w:webHidden/>
                <w:rtl/>
              </w:rPr>
            </w:r>
            <w:r w:rsidR="009966F0">
              <w:rPr>
                <w:webHidden/>
                <w:rtl/>
              </w:rPr>
              <w:fldChar w:fldCharType="separate"/>
            </w:r>
            <w:r w:rsidR="00E23FBF">
              <w:rPr>
                <w:webHidden/>
                <w:rtl/>
              </w:rPr>
              <w:t>19</w:t>
            </w:r>
            <w:r w:rsidR="009966F0">
              <w:rPr>
                <w:webHidden/>
                <w:rtl/>
              </w:rPr>
              <w:fldChar w:fldCharType="end"/>
            </w:r>
          </w:hyperlink>
        </w:p>
        <w:p w14:paraId="37D0FDE0" w14:textId="09C77FFB" w:rsidR="009966F0" w:rsidRDefault="00065739">
          <w:pPr>
            <w:pStyle w:val="TOC2"/>
            <w:rPr>
              <w:rFonts w:asciiTheme="minorHAnsi" w:eastAsiaTheme="minorEastAsia" w:hAnsiTheme="minorHAnsi" w:cstheme="minorBidi"/>
              <w:sz w:val="22"/>
              <w:szCs w:val="22"/>
              <w:rtl/>
              <w:lang w:bidi="ar-SA"/>
            </w:rPr>
          </w:pPr>
          <w:hyperlink w:anchor="_Toc56816775" w:history="1">
            <w:r w:rsidR="009966F0" w:rsidRPr="006B10D0">
              <w:rPr>
                <w:rStyle w:val="Hyperlink"/>
                <w:rtl/>
                <w:lang w:bidi="fa-IR"/>
              </w:rPr>
              <w:t>2-3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سبک</w:t>
            </w:r>
            <w:r w:rsidR="009966F0" w:rsidRPr="006B10D0">
              <w:rPr>
                <w:rStyle w:val="Hyperlink"/>
                <w:rtl/>
                <w:lang w:bidi="fa-IR"/>
              </w:rPr>
              <w:t xml:space="preserve"> </w:t>
            </w:r>
            <w:r w:rsidR="009966F0" w:rsidRPr="006B10D0">
              <w:rPr>
                <w:rStyle w:val="Hyperlink"/>
                <w:rFonts w:hint="eastAsia"/>
                <w:rtl/>
                <w:lang w:bidi="fa-IR"/>
              </w:rPr>
              <w:t>معمار</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و</w:t>
            </w:r>
            <w:r w:rsidR="009966F0" w:rsidRPr="006B10D0">
              <w:rPr>
                <w:rStyle w:val="Hyperlink"/>
                <w:rtl/>
                <w:lang w:bidi="fa-IR"/>
              </w:rPr>
              <w:t xml:space="preserve"> </w:t>
            </w:r>
            <w:r w:rsidR="009966F0" w:rsidRPr="006B10D0">
              <w:rPr>
                <w:rStyle w:val="Hyperlink"/>
                <w:rFonts w:hint="eastAsia"/>
                <w:rtl/>
                <w:lang w:bidi="fa-IR"/>
              </w:rPr>
              <w:t>نمودار</w:t>
            </w:r>
            <w:r w:rsidR="009966F0" w:rsidRPr="006B10D0">
              <w:rPr>
                <w:rStyle w:val="Hyperlink"/>
                <w:rtl/>
                <w:lang w:bidi="fa-IR"/>
              </w:rPr>
              <w:t xml:space="preserve"> </w:t>
            </w:r>
            <w:r w:rsidR="009966F0" w:rsidRPr="006B10D0">
              <w:rPr>
                <w:rStyle w:val="Hyperlink"/>
                <w:rFonts w:hint="eastAsia"/>
                <w:rtl/>
                <w:lang w:bidi="fa-IR"/>
              </w:rPr>
              <w:t>بسته</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Toc56816775 \h</w:instrText>
            </w:r>
            <w:r w:rsidR="009966F0">
              <w:rPr>
                <w:webHidden/>
                <w:rtl/>
              </w:rPr>
              <w:instrText xml:space="preserve"> </w:instrText>
            </w:r>
            <w:r w:rsidR="009966F0">
              <w:rPr>
                <w:webHidden/>
                <w:rtl/>
              </w:rPr>
            </w:r>
            <w:r w:rsidR="009966F0">
              <w:rPr>
                <w:webHidden/>
                <w:rtl/>
              </w:rPr>
              <w:fldChar w:fldCharType="separate"/>
            </w:r>
            <w:r w:rsidR="00E23FBF">
              <w:rPr>
                <w:webHidden/>
                <w:rtl/>
              </w:rPr>
              <w:t>20</w:t>
            </w:r>
            <w:r w:rsidR="009966F0">
              <w:rPr>
                <w:webHidden/>
                <w:rtl/>
              </w:rPr>
              <w:fldChar w:fldCharType="end"/>
            </w:r>
          </w:hyperlink>
        </w:p>
        <w:p w14:paraId="67A83CFC" w14:textId="2E61ED29" w:rsidR="009966F0" w:rsidRDefault="00065739">
          <w:pPr>
            <w:pStyle w:val="TOC2"/>
            <w:rPr>
              <w:rFonts w:asciiTheme="minorHAnsi" w:eastAsiaTheme="minorEastAsia" w:hAnsiTheme="minorHAnsi" w:cstheme="minorBidi"/>
              <w:sz w:val="22"/>
              <w:szCs w:val="22"/>
              <w:rtl/>
              <w:lang w:bidi="ar-SA"/>
            </w:rPr>
          </w:pPr>
          <w:hyperlink w:anchor="_Toc56816776" w:history="1">
            <w:r w:rsidR="009966F0" w:rsidRPr="006B10D0">
              <w:rPr>
                <w:rStyle w:val="Hyperlink"/>
                <w:rtl/>
                <w:lang w:bidi="fa-IR"/>
              </w:rPr>
              <w:t>3-3</w:t>
            </w:r>
            <w:r w:rsidR="009966F0">
              <w:rPr>
                <w:rFonts w:asciiTheme="minorHAnsi" w:eastAsiaTheme="minorEastAsia" w:hAnsiTheme="minorHAnsi" w:cstheme="minorBidi"/>
                <w:sz w:val="22"/>
                <w:szCs w:val="22"/>
                <w:rtl/>
                <w:lang w:bidi="ar-SA"/>
              </w:rPr>
              <w:tab/>
            </w:r>
            <w:r w:rsidR="009966F0" w:rsidRPr="006B10D0">
              <w:rPr>
                <w:rStyle w:val="Hyperlink"/>
                <w:rFonts w:hint="eastAsia"/>
                <w:rtl/>
                <w:lang w:bidi="fa-IR"/>
              </w:rPr>
              <w:t>اعمال</w:t>
            </w:r>
            <w:r w:rsidR="009966F0" w:rsidRPr="006B10D0">
              <w:rPr>
                <w:rStyle w:val="Hyperlink"/>
                <w:rtl/>
                <w:lang w:bidi="fa-IR"/>
              </w:rPr>
              <w:t xml:space="preserve"> </w:t>
            </w:r>
            <w:r w:rsidR="009966F0" w:rsidRPr="006B10D0">
              <w:rPr>
                <w:rStyle w:val="Hyperlink"/>
                <w:rFonts w:hint="eastAsia"/>
                <w:rtl/>
                <w:lang w:bidi="fa-IR"/>
              </w:rPr>
              <w:t>قوان</w:t>
            </w:r>
            <w:r w:rsidR="009966F0" w:rsidRPr="006B10D0">
              <w:rPr>
                <w:rStyle w:val="Hyperlink"/>
                <w:rFonts w:hint="cs"/>
                <w:rtl/>
                <w:lang w:bidi="fa-IR"/>
              </w:rPr>
              <w:t>ی</w:t>
            </w:r>
            <w:r w:rsidR="009966F0" w:rsidRPr="006B10D0">
              <w:rPr>
                <w:rStyle w:val="Hyperlink"/>
                <w:rFonts w:hint="eastAsia"/>
                <w:rtl/>
                <w:lang w:bidi="fa-IR"/>
              </w:rPr>
              <w:t>ن</w:t>
            </w:r>
            <w:r w:rsidR="009966F0" w:rsidRPr="006B10D0">
              <w:rPr>
                <w:rStyle w:val="Hyperlink"/>
                <w:rtl/>
                <w:lang w:bidi="fa-IR"/>
              </w:rPr>
              <w:t xml:space="preserve"> </w:t>
            </w:r>
            <w:r w:rsidR="009966F0" w:rsidRPr="006B10D0">
              <w:rPr>
                <w:rStyle w:val="Hyperlink"/>
                <w:rFonts w:hint="eastAsia"/>
                <w:rtl/>
                <w:lang w:bidi="fa-IR"/>
              </w:rPr>
              <w:t>طراح</w:t>
            </w:r>
            <w:r w:rsidR="009966F0" w:rsidRPr="006B10D0">
              <w:rPr>
                <w:rStyle w:val="Hyperlink"/>
                <w:rFonts w:hint="cs"/>
                <w:rtl/>
                <w:lang w:bidi="fa-IR"/>
              </w:rPr>
              <w:t>ی</w:t>
            </w:r>
            <w:r w:rsidR="009966F0" w:rsidRPr="006B10D0">
              <w:rPr>
                <w:rStyle w:val="Hyperlink"/>
                <w:rtl/>
                <w:lang w:bidi="fa-IR"/>
              </w:rPr>
              <w:t xml:space="preserve"> </w:t>
            </w:r>
            <w:r w:rsidR="009966F0" w:rsidRPr="006B10D0">
              <w:rPr>
                <w:rStyle w:val="Hyperlink"/>
                <w:rFonts w:hint="eastAsia"/>
                <w:rtl/>
                <w:lang w:bidi="fa-IR"/>
              </w:rPr>
              <w:t>نرم‌افزار</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Toc56816776 \h</w:instrText>
            </w:r>
            <w:r w:rsidR="009966F0">
              <w:rPr>
                <w:webHidden/>
                <w:rtl/>
              </w:rPr>
              <w:instrText xml:space="preserve"> </w:instrText>
            </w:r>
            <w:r w:rsidR="009966F0">
              <w:rPr>
                <w:webHidden/>
                <w:rtl/>
              </w:rPr>
            </w:r>
            <w:r w:rsidR="009966F0">
              <w:rPr>
                <w:webHidden/>
                <w:rtl/>
              </w:rPr>
              <w:fldChar w:fldCharType="separate"/>
            </w:r>
            <w:r w:rsidR="00E23FBF">
              <w:rPr>
                <w:webHidden/>
                <w:rtl/>
              </w:rPr>
              <w:t>20</w:t>
            </w:r>
            <w:r w:rsidR="009966F0">
              <w:rPr>
                <w:webHidden/>
                <w:rtl/>
              </w:rPr>
              <w:fldChar w:fldCharType="end"/>
            </w:r>
          </w:hyperlink>
        </w:p>
        <w:p w14:paraId="3C387BBE" w14:textId="48AE665D" w:rsidR="009966F0" w:rsidRDefault="00065739">
          <w:pPr>
            <w:pStyle w:val="TOC3"/>
            <w:rPr>
              <w:rFonts w:asciiTheme="minorHAnsi" w:eastAsiaTheme="minorEastAsia" w:hAnsiTheme="minorHAnsi" w:cstheme="minorBidi"/>
              <w:sz w:val="22"/>
              <w:szCs w:val="22"/>
              <w:rtl/>
              <w:lang w:bidi="ar-SA"/>
            </w:rPr>
          </w:pPr>
          <w:hyperlink w:anchor="_Toc56816777" w:history="1">
            <w:r w:rsidR="009966F0" w:rsidRPr="006B10D0">
              <w:rPr>
                <w:rStyle w:val="Hyperlink"/>
                <w:rtl/>
              </w:rPr>
              <w:t>3-3-1</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طراح</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برا</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تغ</w:t>
            </w:r>
            <w:r w:rsidR="009966F0" w:rsidRPr="006B10D0">
              <w:rPr>
                <w:rStyle w:val="Hyperlink"/>
                <w:rFonts w:hint="cs"/>
                <w:rtl/>
              </w:rPr>
              <w:t>یی</w:t>
            </w:r>
            <w:r w:rsidR="009966F0" w:rsidRPr="006B10D0">
              <w:rPr>
                <w:rStyle w:val="Hyperlink"/>
                <w:rFonts w:hint="eastAsia"/>
                <w:rtl/>
              </w:rPr>
              <w:t>ر</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Toc56816777 \h</w:instrText>
            </w:r>
            <w:r w:rsidR="009966F0">
              <w:rPr>
                <w:webHidden/>
                <w:rtl/>
              </w:rPr>
              <w:instrText xml:space="preserve"> </w:instrText>
            </w:r>
            <w:r w:rsidR="009966F0">
              <w:rPr>
                <w:webHidden/>
                <w:rtl/>
              </w:rPr>
            </w:r>
            <w:r w:rsidR="009966F0">
              <w:rPr>
                <w:webHidden/>
                <w:rtl/>
              </w:rPr>
              <w:fldChar w:fldCharType="separate"/>
            </w:r>
            <w:r w:rsidR="00E23FBF">
              <w:rPr>
                <w:webHidden/>
                <w:rtl/>
              </w:rPr>
              <w:t>20</w:t>
            </w:r>
            <w:r w:rsidR="009966F0">
              <w:rPr>
                <w:webHidden/>
                <w:rtl/>
              </w:rPr>
              <w:fldChar w:fldCharType="end"/>
            </w:r>
          </w:hyperlink>
        </w:p>
        <w:p w14:paraId="5DF00CF3" w14:textId="58317AF8" w:rsidR="009966F0" w:rsidRDefault="00065739">
          <w:pPr>
            <w:pStyle w:val="TOC3"/>
            <w:rPr>
              <w:rFonts w:asciiTheme="minorHAnsi" w:eastAsiaTheme="minorEastAsia" w:hAnsiTheme="minorHAnsi" w:cstheme="minorBidi"/>
              <w:sz w:val="22"/>
              <w:szCs w:val="22"/>
              <w:rtl/>
              <w:lang w:bidi="ar-SA"/>
            </w:rPr>
          </w:pPr>
          <w:hyperlink w:anchor="_Toc56816778" w:history="1">
            <w:r w:rsidR="009966F0" w:rsidRPr="006B10D0">
              <w:rPr>
                <w:rStyle w:val="Hyperlink"/>
                <w:rtl/>
              </w:rPr>
              <w:t>3-3-2</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جداساز</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دغدغه</w:t>
            </w:r>
            <w:r w:rsidR="009966F0" w:rsidRPr="006B10D0">
              <w:rPr>
                <w:rStyle w:val="Hyperlink"/>
                <w:rFonts w:ascii="Arial" w:hAnsi="Arial" w:cs="Arial"/>
              </w:rPr>
              <w:t>‌</w:t>
            </w:r>
            <w:r w:rsidR="009966F0" w:rsidRPr="006B10D0">
              <w:rPr>
                <w:rStyle w:val="Hyperlink"/>
                <w:rFonts w:hint="eastAsia"/>
                <w:rtl/>
              </w:rPr>
              <w:t>ها</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Toc56816778 \h</w:instrText>
            </w:r>
            <w:r w:rsidR="009966F0">
              <w:rPr>
                <w:webHidden/>
                <w:rtl/>
              </w:rPr>
              <w:instrText xml:space="preserve"> </w:instrText>
            </w:r>
            <w:r w:rsidR="009966F0">
              <w:rPr>
                <w:webHidden/>
                <w:rtl/>
              </w:rPr>
            </w:r>
            <w:r w:rsidR="009966F0">
              <w:rPr>
                <w:webHidden/>
                <w:rtl/>
              </w:rPr>
              <w:fldChar w:fldCharType="separate"/>
            </w:r>
            <w:r w:rsidR="00E23FBF">
              <w:rPr>
                <w:webHidden/>
                <w:rtl/>
              </w:rPr>
              <w:t>21</w:t>
            </w:r>
            <w:r w:rsidR="009966F0">
              <w:rPr>
                <w:webHidden/>
                <w:rtl/>
              </w:rPr>
              <w:fldChar w:fldCharType="end"/>
            </w:r>
          </w:hyperlink>
        </w:p>
        <w:p w14:paraId="5D2DB9D1" w14:textId="39029218" w:rsidR="009966F0" w:rsidRDefault="00065739">
          <w:pPr>
            <w:pStyle w:val="TOC3"/>
            <w:rPr>
              <w:rFonts w:asciiTheme="minorHAnsi" w:eastAsiaTheme="minorEastAsia" w:hAnsiTheme="minorHAnsi" w:cstheme="minorBidi"/>
              <w:sz w:val="22"/>
              <w:szCs w:val="22"/>
              <w:rtl/>
              <w:lang w:bidi="ar-SA"/>
            </w:rPr>
          </w:pPr>
          <w:hyperlink w:anchor="_Toc56816779" w:history="1">
            <w:r w:rsidR="009966F0" w:rsidRPr="006B10D0">
              <w:rPr>
                <w:rStyle w:val="Hyperlink"/>
                <w:rtl/>
              </w:rPr>
              <w:t>3-3-3</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پنهان</w:t>
            </w:r>
            <w:r w:rsidR="009966F0" w:rsidRPr="006B10D0">
              <w:rPr>
                <w:rStyle w:val="Hyperlink"/>
                <w:rFonts w:ascii="Arial" w:hAnsi="Arial" w:cs="Arial"/>
              </w:rPr>
              <w:t>‌</w:t>
            </w:r>
            <w:r w:rsidR="009966F0" w:rsidRPr="006B10D0">
              <w:rPr>
                <w:rStyle w:val="Hyperlink"/>
                <w:rFonts w:hint="eastAsia"/>
                <w:rtl/>
              </w:rPr>
              <w:t>ساز</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اطلاعات</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Toc56816779 \h</w:instrText>
            </w:r>
            <w:r w:rsidR="009966F0">
              <w:rPr>
                <w:webHidden/>
                <w:rtl/>
              </w:rPr>
              <w:instrText xml:space="preserve"> </w:instrText>
            </w:r>
            <w:r w:rsidR="009966F0">
              <w:rPr>
                <w:webHidden/>
                <w:rtl/>
              </w:rPr>
            </w:r>
            <w:r w:rsidR="009966F0">
              <w:rPr>
                <w:webHidden/>
                <w:rtl/>
              </w:rPr>
              <w:fldChar w:fldCharType="separate"/>
            </w:r>
            <w:r w:rsidR="00E23FBF">
              <w:rPr>
                <w:webHidden/>
                <w:rtl/>
              </w:rPr>
              <w:t>21</w:t>
            </w:r>
            <w:r w:rsidR="009966F0">
              <w:rPr>
                <w:webHidden/>
                <w:rtl/>
              </w:rPr>
              <w:fldChar w:fldCharType="end"/>
            </w:r>
          </w:hyperlink>
        </w:p>
        <w:p w14:paraId="3E3E6436" w14:textId="77914EB9" w:rsidR="009966F0" w:rsidRDefault="00065739">
          <w:pPr>
            <w:pStyle w:val="TOC3"/>
            <w:rPr>
              <w:rFonts w:asciiTheme="minorHAnsi" w:eastAsiaTheme="minorEastAsia" w:hAnsiTheme="minorHAnsi" w:cstheme="minorBidi"/>
              <w:sz w:val="22"/>
              <w:szCs w:val="22"/>
              <w:rtl/>
              <w:lang w:bidi="ar-SA"/>
            </w:rPr>
          </w:pPr>
          <w:hyperlink w:anchor="_Toc56816780" w:history="1">
            <w:r w:rsidR="009966F0" w:rsidRPr="006B10D0">
              <w:rPr>
                <w:rStyle w:val="Hyperlink"/>
                <w:rtl/>
              </w:rPr>
              <w:t>3-3-4</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چسبندگ</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ز</w:t>
            </w:r>
            <w:r w:rsidR="009966F0" w:rsidRPr="006B10D0">
              <w:rPr>
                <w:rStyle w:val="Hyperlink"/>
                <w:rFonts w:hint="cs"/>
                <w:rtl/>
              </w:rPr>
              <w:t>ی</w:t>
            </w:r>
            <w:r w:rsidR="009966F0" w:rsidRPr="006B10D0">
              <w:rPr>
                <w:rStyle w:val="Hyperlink"/>
                <w:rFonts w:hint="eastAsia"/>
                <w:rtl/>
              </w:rPr>
              <w:t>اد</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Toc56816780 \h</w:instrText>
            </w:r>
            <w:r w:rsidR="009966F0">
              <w:rPr>
                <w:webHidden/>
                <w:rtl/>
              </w:rPr>
              <w:instrText xml:space="preserve"> </w:instrText>
            </w:r>
            <w:r w:rsidR="009966F0">
              <w:rPr>
                <w:webHidden/>
                <w:rtl/>
              </w:rPr>
            </w:r>
            <w:r w:rsidR="009966F0">
              <w:rPr>
                <w:webHidden/>
                <w:rtl/>
              </w:rPr>
              <w:fldChar w:fldCharType="separate"/>
            </w:r>
            <w:r w:rsidR="00E23FBF">
              <w:rPr>
                <w:webHidden/>
                <w:rtl/>
              </w:rPr>
              <w:t>21</w:t>
            </w:r>
            <w:r w:rsidR="009966F0">
              <w:rPr>
                <w:webHidden/>
                <w:rtl/>
              </w:rPr>
              <w:fldChar w:fldCharType="end"/>
            </w:r>
          </w:hyperlink>
        </w:p>
        <w:p w14:paraId="7A974AEC" w14:textId="5B8BDD9A" w:rsidR="009966F0" w:rsidRDefault="00065739">
          <w:pPr>
            <w:pStyle w:val="TOC3"/>
            <w:rPr>
              <w:rFonts w:asciiTheme="minorHAnsi" w:eastAsiaTheme="minorEastAsia" w:hAnsiTheme="minorHAnsi" w:cstheme="minorBidi"/>
              <w:sz w:val="22"/>
              <w:szCs w:val="22"/>
              <w:rtl/>
              <w:lang w:bidi="ar-SA"/>
            </w:rPr>
          </w:pPr>
          <w:hyperlink w:anchor="_Toc56816781" w:history="1">
            <w:r w:rsidR="009966F0" w:rsidRPr="006B10D0">
              <w:rPr>
                <w:rStyle w:val="Hyperlink"/>
                <w:rtl/>
              </w:rPr>
              <w:t>3-3-5</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جفت</w:t>
            </w:r>
            <w:r w:rsidR="009966F0" w:rsidRPr="006B10D0">
              <w:rPr>
                <w:rStyle w:val="Hyperlink"/>
                <w:rFonts w:ascii="Arial" w:hAnsi="Arial" w:cs="Arial"/>
              </w:rPr>
              <w:t>‌</w:t>
            </w:r>
            <w:r w:rsidR="009966F0" w:rsidRPr="006B10D0">
              <w:rPr>
                <w:rStyle w:val="Hyperlink"/>
                <w:rFonts w:hint="eastAsia"/>
                <w:rtl/>
              </w:rPr>
              <w:t>شدگ</w:t>
            </w:r>
            <w:r w:rsidR="009966F0" w:rsidRPr="006B10D0">
              <w:rPr>
                <w:rStyle w:val="Hyperlink"/>
                <w:rFonts w:hint="cs"/>
                <w:rtl/>
              </w:rPr>
              <w:t>ی</w:t>
            </w:r>
            <w:r w:rsidR="009966F0" w:rsidRPr="006B10D0">
              <w:rPr>
                <w:rStyle w:val="Hyperlink"/>
                <w:rtl/>
              </w:rPr>
              <w:t xml:space="preserve"> </w:t>
            </w:r>
            <w:r w:rsidR="009966F0" w:rsidRPr="006B10D0">
              <w:rPr>
                <w:rStyle w:val="Hyperlink"/>
                <w:rFonts w:hint="eastAsia"/>
                <w:rtl/>
              </w:rPr>
              <w:t>کم</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Toc56816781 \h</w:instrText>
            </w:r>
            <w:r w:rsidR="009966F0">
              <w:rPr>
                <w:webHidden/>
                <w:rtl/>
              </w:rPr>
              <w:instrText xml:space="preserve"> </w:instrText>
            </w:r>
            <w:r w:rsidR="009966F0">
              <w:rPr>
                <w:webHidden/>
                <w:rtl/>
              </w:rPr>
            </w:r>
            <w:r w:rsidR="009966F0">
              <w:rPr>
                <w:webHidden/>
                <w:rtl/>
              </w:rPr>
              <w:fldChar w:fldCharType="separate"/>
            </w:r>
            <w:r w:rsidR="00E23FBF">
              <w:rPr>
                <w:webHidden/>
                <w:rtl/>
              </w:rPr>
              <w:t>22</w:t>
            </w:r>
            <w:r w:rsidR="009966F0">
              <w:rPr>
                <w:webHidden/>
                <w:rtl/>
              </w:rPr>
              <w:fldChar w:fldCharType="end"/>
            </w:r>
          </w:hyperlink>
        </w:p>
        <w:p w14:paraId="192241BD" w14:textId="52796D87" w:rsidR="009966F0" w:rsidRDefault="00065739">
          <w:pPr>
            <w:pStyle w:val="TOC3"/>
            <w:rPr>
              <w:rFonts w:asciiTheme="minorHAnsi" w:eastAsiaTheme="minorEastAsia" w:hAnsiTheme="minorHAnsi" w:cstheme="minorBidi"/>
              <w:sz w:val="22"/>
              <w:szCs w:val="22"/>
              <w:rtl/>
              <w:lang w:bidi="ar-SA"/>
            </w:rPr>
          </w:pPr>
          <w:hyperlink w:anchor="_Toc56816782" w:history="1">
            <w:r w:rsidR="009966F0" w:rsidRPr="006B10D0">
              <w:rPr>
                <w:rStyle w:val="Hyperlink"/>
                <w:rtl/>
              </w:rPr>
              <w:t>3-3-6</w:t>
            </w:r>
            <w:r w:rsidR="009966F0">
              <w:rPr>
                <w:rFonts w:asciiTheme="minorHAnsi" w:eastAsiaTheme="minorEastAsia" w:hAnsiTheme="minorHAnsi" w:cstheme="minorBidi"/>
                <w:sz w:val="22"/>
                <w:szCs w:val="22"/>
                <w:rtl/>
                <w:lang w:bidi="ar-SA"/>
              </w:rPr>
              <w:tab/>
            </w:r>
            <w:r w:rsidR="009966F0" w:rsidRPr="006B10D0">
              <w:rPr>
                <w:rStyle w:val="Hyperlink"/>
                <w:rFonts w:hint="eastAsia"/>
                <w:rtl/>
              </w:rPr>
              <w:t>ساده</w:t>
            </w:r>
            <w:r w:rsidR="009966F0" w:rsidRPr="006B10D0">
              <w:rPr>
                <w:rStyle w:val="Hyperlink"/>
                <w:rtl/>
              </w:rPr>
              <w:t xml:space="preserve"> </w:t>
            </w:r>
            <w:r w:rsidR="009966F0" w:rsidRPr="006B10D0">
              <w:rPr>
                <w:rStyle w:val="Hyperlink"/>
                <w:rFonts w:hint="eastAsia"/>
                <w:rtl/>
              </w:rPr>
              <w:t>و</w:t>
            </w:r>
            <w:r w:rsidR="009966F0" w:rsidRPr="006B10D0">
              <w:rPr>
                <w:rStyle w:val="Hyperlink"/>
                <w:rtl/>
              </w:rPr>
              <w:t xml:space="preserve"> </w:t>
            </w:r>
            <w:r w:rsidR="009966F0" w:rsidRPr="006B10D0">
              <w:rPr>
                <w:rStyle w:val="Hyperlink"/>
                <w:rFonts w:hint="eastAsia"/>
                <w:rtl/>
              </w:rPr>
              <w:t>احمقانه</w:t>
            </w:r>
            <w:r w:rsidR="009966F0" w:rsidRPr="006B10D0">
              <w:rPr>
                <w:rStyle w:val="Hyperlink"/>
                <w:rtl/>
              </w:rPr>
              <w:t xml:space="preserve"> </w:t>
            </w:r>
            <w:r w:rsidR="009966F0" w:rsidRPr="006B10D0">
              <w:rPr>
                <w:rStyle w:val="Hyperlink"/>
                <w:rFonts w:hint="eastAsia"/>
                <w:rtl/>
              </w:rPr>
              <w:t>فرض</w:t>
            </w:r>
            <w:r w:rsidR="009966F0" w:rsidRPr="006B10D0">
              <w:rPr>
                <w:rStyle w:val="Hyperlink"/>
                <w:rtl/>
              </w:rPr>
              <w:t xml:space="preserve"> </w:t>
            </w:r>
            <w:r w:rsidR="009966F0" w:rsidRPr="006B10D0">
              <w:rPr>
                <w:rStyle w:val="Hyperlink"/>
                <w:rFonts w:hint="eastAsia"/>
                <w:rtl/>
              </w:rPr>
              <w:t>کن</w:t>
            </w:r>
            <w:r w:rsidR="009966F0">
              <w:rPr>
                <w:webHidden/>
                <w:rtl/>
              </w:rPr>
              <w:tab/>
            </w:r>
            <w:r w:rsidR="009966F0">
              <w:rPr>
                <w:webHidden/>
                <w:rtl/>
              </w:rPr>
              <w:fldChar w:fldCharType="begin"/>
            </w:r>
            <w:r w:rsidR="009966F0">
              <w:rPr>
                <w:webHidden/>
                <w:rtl/>
              </w:rPr>
              <w:instrText xml:space="preserve"> </w:instrText>
            </w:r>
            <w:r w:rsidR="009966F0">
              <w:rPr>
                <w:webHidden/>
              </w:rPr>
              <w:instrText>PAGEREF</w:instrText>
            </w:r>
            <w:r w:rsidR="009966F0">
              <w:rPr>
                <w:webHidden/>
                <w:rtl/>
              </w:rPr>
              <w:instrText xml:space="preserve"> _</w:instrText>
            </w:r>
            <w:r w:rsidR="009966F0">
              <w:rPr>
                <w:webHidden/>
              </w:rPr>
              <w:instrText>Toc56816782 \h</w:instrText>
            </w:r>
            <w:r w:rsidR="009966F0">
              <w:rPr>
                <w:webHidden/>
                <w:rtl/>
              </w:rPr>
              <w:instrText xml:space="preserve"> </w:instrText>
            </w:r>
            <w:r w:rsidR="009966F0">
              <w:rPr>
                <w:webHidden/>
                <w:rtl/>
              </w:rPr>
            </w:r>
            <w:r w:rsidR="009966F0">
              <w:rPr>
                <w:webHidden/>
                <w:rtl/>
              </w:rPr>
              <w:fldChar w:fldCharType="separate"/>
            </w:r>
            <w:r w:rsidR="00E23FBF">
              <w:rPr>
                <w:webHidden/>
                <w:rtl/>
              </w:rPr>
              <w:t>22</w:t>
            </w:r>
            <w:r w:rsidR="009966F0">
              <w:rPr>
                <w:webHidden/>
                <w:rtl/>
              </w:rPr>
              <w:fldChar w:fldCharType="end"/>
            </w:r>
          </w:hyperlink>
        </w:p>
        <w:p w14:paraId="1399AAE9" w14:textId="5240A8D4"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816742"/>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r w:rsidR="00A75288">
        <w:rPr>
          <w:rFonts w:hint="cs"/>
          <w:rtl/>
          <w:lang w:val="en-US" w:bidi="ar-BH"/>
        </w:rPr>
        <w:t>نیازمندی</w:t>
      </w:r>
      <w:r w:rsidR="00A75288">
        <w:rPr>
          <w:rtl/>
          <w:lang w:val="en-US" w:bidi="ar-BH"/>
        </w:rPr>
        <w:t> </w:t>
      </w:r>
      <w:r w:rsidR="00A75288">
        <w:rPr>
          <w:rFonts w:hint="cs"/>
          <w:rtl/>
          <w:lang w:val="en-US" w:bidi="ar-BH"/>
        </w:rPr>
        <w:t>های نرم افزار</w:t>
      </w:r>
      <w:bookmarkEnd w:id="1"/>
    </w:p>
    <w:p w14:paraId="258772E9" w14:textId="0A1CE94F" w:rsidR="00686812" w:rsidRPr="00686812" w:rsidRDefault="00686812" w:rsidP="005C4DBE">
      <w:pPr>
        <w:pStyle w:val="Heading2"/>
        <w:numPr>
          <w:ilvl w:val="0"/>
          <w:numId w:val="24"/>
        </w:numPr>
        <w:rPr>
          <w:rtl/>
          <w:lang w:val="en-US" w:bidi="ar-BH"/>
        </w:rPr>
      </w:pPr>
      <w:bookmarkStart w:id="2" w:name="_Toc56816743"/>
      <w:r>
        <w:rPr>
          <w:rFonts w:hint="cs"/>
          <w:rtl/>
          <w:lang w:val="en-US"/>
        </w:rPr>
        <w:t>مقدمه</w:t>
      </w:r>
      <w:bookmarkEnd w:id="2"/>
    </w:p>
    <w:p w14:paraId="5EB82E04" w14:textId="0B3DD688" w:rsidR="00686812" w:rsidRPr="00B34D01" w:rsidRDefault="00686812" w:rsidP="00A97665">
      <w:pPr>
        <w:spacing w:line="360" w:lineRule="auto"/>
        <w:rPr>
          <w:rFonts w:ascii="Bahnschrift" w:hAnsi="Bahnschrift"/>
          <w:sz w:val="24"/>
          <w:rtl/>
        </w:rPr>
      </w:pPr>
      <w:r>
        <w:rPr>
          <w:rFonts w:ascii="Bahnschrift" w:hAnsi="Bahnschrift" w:hint="cs"/>
          <w:sz w:val="24"/>
          <w:rtl/>
        </w:rPr>
        <w:t xml:space="preserve">       بدون شک موفقیت یک دانشجو در ثبت یک برنامه درسی ایده</w:t>
      </w:r>
      <w:r w:rsidR="009F1681">
        <w:rPr>
          <w:rFonts w:ascii="Bahnschrift" w:hAnsi="Bahnschrift" w:hint="cs"/>
          <w:sz w:val="24"/>
          <w:rtl/>
        </w:rPr>
        <w:t>‌آ</w:t>
      </w:r>
      <w:r>
        <w:rPr>
          <w:rFonts w:ascii="Bahnschrift" w:hAnsi="Bahnschrift" w:hint="cs"/>
          <w:sz w:val="24"/>
          <w:rtl/>
        </w:rPr>
        <w:t>ل مدیون اطلاعات، دقت و سرعت انالیز در انتخاب وضعیت بهینه است. در این طرح با افزایش فیلترهای اطلاعاتی، سامانه</w:t>
      </w:r>
      <w:r w:rsidR="003E73D1">
        <w:rPr>
          <w:rFonts w:ascii="Bahnschrift" w:hAnsi="Bahnschrift" w:hint="cs"/>
          <w:sz w:val="24"/>
          <w:rtl/>
        </w:rPr>
        <w:t>‌</w:t>
      </w:r>
      <w:r>
        <w:rPr>
          <w:rFonts w:ascii="Bahnschrift" w:hAnsi="Bahnschrift" w:hint="cs"/>
          <w:sz w:val="24"/>
          <w:rtl/>
        </w:rPr>
        <w:t xml:space="preserve">ای طراحی شده است که علاوه بر کمک قابل توجه به سیستم </w:t>
      </w:r>
      <w:r w:rsidR="00360056">
        <w:rPr>
          <w:rFonts w:ascii="Bahnschrift" w:hAnsi="Bahnschrift" w:hint="cs"/>
          <w:sz w:val="24"/>
          <w:rtl/>
        </w:rPr>
        <w:t>آ</w:t>
      </w:r>
      <w:r>
        <w:rPr>
          <w:rFonts w:ascii="Bahnschrift" w:hAnsi="Bahnschrift" w:hint="cs"/>
          <w:sz w:val="24"/>
          <w:rtl/>
        </w:rPr>
        <w:t>موزش در ارائه بهینه برنامه کلیه دروس، قادر است با دقت بسیار بالا بخش عمده</w:t>
      </w:r>
      <w:r w:rsidR="009F1681">
        <w:rPr>
          <w:rFonts w:ascii="Bahnschrift" w:hAnsi="Bahnschrift" w:hint="cs"/>
          <w:sz w:val="24"/>
          <w:rtl/>
        </w:rPr>
        <w:t>‌</w:t>
      </w:r>
      <w:r>
        <w:rPr>
          <w:rFonts w:ascii="Bahnschrift" w:hAnsi="Bahnschrift" w:hint="cs"/>
          <w:sz w:val="24"/>
          <w:rtl/>
        </w:rPr>
        <w:t>ای از وظیفه</w:t>
      </w:r>
      <w:r w:rsidR="002110BB">
        <w:rPr>
          <w:rFonts w:ascii="Bahnschrift" w:hAnsi="Bahnschrift" w:hint="cs"/>
          <w:sz w:val="24"/>
          <w:rtl/>
        </w:rPr>
        <w:t>‌</w:t>
      </w:r>
      <w:r>
        <w:rPr>
          <w:rFonts w:ascii="Bahnschrift" w:hAnsi="Bahnschrift" w:hint="cs"/>
          <w:sz w:val="24"/>
          <w:rtl/>
        </w:rPr>
        <w:t xml:space="preserve">ی انتخاب </w:t>
      </w:r>
      <w:r w:rsidR="00906A29">
        <w:rPr>
          <w:rFonts w:ascii="Bahnschrift" w:hAnsi="Bahnschrift" w:hint="cs"/>
          <w:sz w:val="24"/>
          <w:rtl/>
        </w:rPr>
        <w:t xml:space="preserve">واحد </w:t>
      </w:r>
      <w:r>
        <w:rPr>
          <w:rFonts w:ascii="Bahnschrift" w:hAnsi="Bahnschrift" w:hint="cs"/>
          <w:sz w:val="24"/>
          <w:rtl/>
        </w:rPr>
        <w:t>صحیح و ایده</w:t>
      </w:r>
      <w:r w:rsidR="00715B61">
        <w:rPr>
          <w:rFonts w:ascii="Bahnschrift" w:hAnsi="Bahnschrift" w:hint="cs"/>
          <w:sz w:val="24"/>
          <w:rtl/>
        </w:rPr>
        <w:t>‌</w:t>
      </w:r>
      <w:r w:rsidR="008A72E2">
        <w:rPr>
          <w:rFonts w:ascii="Bahnschrift" w:hAnsi="Bahnschrift" w:hint="cs"/>
          <w:sz w:val="24"/>
          <w:rtl/>
        </w:rPr>
        <w:t>آ</w:t>
      </w:r>
      <w:r>
        <w:rPr>
          <w:rFonts w:ascii="Bahnschrift" w:hAnsi="Bahnschrift" w:hint="cs"/>
          <w:sz w:val="24"/>
          <w:rtl/>
        </w:rPr>
        <w:t>ل را برای هر دانشجو، خود به عهده گیرد.</w:t>
      </w:r>
    </w:p>
    <w:p w14:paraId="5ACA307C" w14:textId="371A297D" w:rsidR="00686812" w:rsidRPr="00686812" w:rsidRDefault="00686812" w:rsidP="005C4DBE">
      <w:pPr>
        <w:pStyle w:val="Heading3"/>
        <w:numPr>
          <w:ilvl w:val="0"/>
          <w:numId w:val="30"/>
        </w:numPr>
        <w:rPr>
          <w:rtl/>
        </w:rPr>
      </w:pPr>
      <w:bookmarkStart w:id="3" w:name="_Toc56816744"/>
      <w:r w:rsidRPr="00686812">
        <w:rPr>
          <w:rtl/>
        </w:rPr>
        <w:t>هدف</w:t>
      </w:r>
      <w:bookmarkEnd w:id="3"/>
    </w:p>
    <w:p w14:paraId="6202F9F4" w14:textId="77777777" w:rsidR="009908DF" w:rsidRDefault="00686812" w:rsidP="00A97665">
      <w:pPr>
        <w:spacing w:line="360" w:lineRule="auto"/>
        <w:rPr>
          <w:rFonts w:ascii="Bahnschrift" w:hAnsi="Bahnschrift"/>
          <w:sz w:val="24"/>
          <w:rtl/>
          <w:lang w:bidi="ar-BH"/>
        </w:rPr>
      </w:pPr>
      <w:r>
        <w:rPr>
          <w:rFonts w:ascii="Bahnschrift" w:hAnsi="Bahnschrift"/>
          <w:sz w:val="24"/>
          <w:rtl/>
          <w:lang w:bidi="ar-BH"/>
        </w:rPr>
        <w:t>برای تولید یک نرم</w:t>
      </w:r>
      <w:r w:rsidR="00685070">
        <w:rPr>
          <w:rFonts w:ascii="Bahnschrift" w:hAnsi="Bahnschrift" w:hint="cs"/>
          <w:sz w:val="24"/>
          <w:rtl/>
          <w:lang w:bidi="ar-BH"/>
        </w:rPr>
        <w:t>‌</w:t>
      </w:r>
      <w:r>
        <w:rPr>
          <w:rFonts w:ascii="Bahnschrift" w:hAnsi="Bahnschrift"/>
          <w:sz w:val="24"/>
          <w:rtl/>
          <w:lang w:bidi="ar-BH"/>
        </w:rPr>
        <w:t xml:space="preserve">افزار، لازم است </w:t>
      </w:r>
      <w:r w:rsidR="00204638">
        <w:rPr>
          <w:rFonts w:ascii="Bahnschrift" w:hAnsi="Bahnschrift" w:hint="cs"/>
          <w:sz w:val="24"/>
          <w:rtl/>
          <w:lang w:bidi="ar-BH"/>
        </w:rPr>
        <w:t>سندی</w:t>
      </w:r>
      <w:r>
        <w:rPr>
          <w:rFonts w:ascii="Bahnschrift" w:hAnsi="Bahnschrift"/>
          <w:sz w:val="24"/>
          <w:rtl/>
          <w:lang w:bidi="ar-BH"/>
        </w:rPr>
        <w:t xml:space="preserve"> از نیازمندی</w:t>
      </w:r>
      <w:r w:rsidR="001C5A4C">
        <w:rPr>
          <w:rFonts w:ascii="Bahnschrift" w:hAnsi="Bahnschrift" w:hint="cs"/>
          <w:sz w:val="24"/>
          <w:rtl/>
          <w:lang w:bidi="ar-BH"/>
        </w:rPr>
        <w:t>‌</w:t>
      </w:r>
      <w:r>
        <w:rPr>
          <w:rFonts w:ascii="Bahnschrift" w:hAnsi="Bahnschrift"/>
          <w:sz w:val="24"/>
          <w:rtl/>
          <w:lang w:bidi="ar-BH"/>
        </w:rPr>
        <w:t>های نرم افزار را تهیه کنیم تا بتوانیم محصول مناسبی را ایجاد کنیم.</w:t>
      </w:r>
      <w:r w:rsidR="009908DF">
        <w:rPr>
          <w:rFonts w:ascii="Bahnschrift" w:hAnsi="Bahnschrift" w:hint="cs"/>
          <w:sz w:val="24"/>
          <w:rtl/>
          <w:lang w:bidi="ar-BH"/>
        </w:rPr>
        <w:t xml:space="preserve"> </w:t>
      </w:r>
    </w:p>
    <w:p w14:paraId="19B2E781" w14:textId="51CAFEAF" w:rsidR="00686812" w:rsidRDefault="009908DF" w:rsidP="00A97665">
      <w:pPr>
        <w:spacing w:line="360" w:lineRule="auto"/>
        <w:rPr>
          <w:rFonts w:ascii="Bahnschrift" w:hAnsi="Bahnschrift"/>
          <w:sz w:val="24"/>
          <w:rtl/>
          <w:lang w:bidi="ar-BH"/>
        </w:rPr>
      </w:pPr>
      <w:r>
        <w:rPr>
          <w:rFonts w:ascii="Bahnschrift" w:hAnsi="Bahnschrift" w:hint="cs"/>
          <w:sz w:val="24"/>
          <w:rtl/>
          <w:lang w:bidi="ar-BH"/>
        </w:rPr>
        <w:t xml:space="preserve">سند </w:t>
      </w:r>
      <w:r w:rsidR="00686812">
        <w:rPr>
          <w:rFonts w:ascii="Bahnschrift" w:hAnsi="Bahnschrift"/>
          <w:sz w:val="24"/>
          <w:rtl/>
          <w:lang w:bidi="ar-BH"/>
        </w:rPr>
        <w:t>نیازمندی</w:t>
      </w:r>
      <w:r w:rsidR="007A2BF7">
        <w:rPr>
          <w:rFonts w:ascii="Bahnschrift" w:hAnsi="Bahnschrift" w:hint="cs"/>
          <w:sz w:val="24"/>
          <w:rtl/>
          <w:lang w:bidi="ar-BH"/>
        </w:rPr>
        <w:t>‌</w:t>
      </w:r>
      <w:r w:rsidR="00686812">
        <w:rPr>
          <w:rFonts w:ascii="Bahnschrift" w:hAnsi="Bahnschrift"/>
          <w:sz w:val="24"/>
          <w:rtl/>
          <w:lang w:bidi="ar-BH"/>
        </w:rPr>
        <w:t>های نرم</w:t>
      </w:r>
      <w:r w:rsidR="00D2748D">
        <w:rPr>
          <w:rFonts w:ascii="Bahnschrift" w:hAnsi="Bahnschrift" w:hint="cs"/>
          <w:sz w:val="24"/>
          <w:rtl/>
          <w:lang w:bidi="ar-BH"/>
        </w:rPr>
        <w:t>‌</w:t>
      </w:r>
      <w:r w:rsidR="00686812">
        <w:rPr>
          <w:rFonts w:ascii="Bahnschrift" w:hAnsi="Bahnschrift"/>
          <w:sz w:val="24"/>
          <w:rtl/>
          <w:lang w:bidi="ar-BH"/>
        </w:rPr>
        <w:t>افزار،</w:t>
      </w:r>
      <w:r w:rsidR="00A35BA3">
        <w:rPr>
          <w:rFonts w:ascii="Bahnschrift" w:hAnsi="Bahnschrift"/>
          <w:sz w:val="24"/>
          <w:lang w:bidi="ar-BH"/>
        </w:rPr>
        <w:t xml:space="preserve"> </w:t>
      </w:r>
      <w:r w:rsidR="00686812">
        <w:rPr>
          <w:rFonts w:ascii="Bahnschrift" w:hAnsi="Bahnschrift"/>
          <w:sz w:val="24"/>
          <w:rtl/>
          <w:lang w:bidi="ar-BH"/>
        </w:rPr>
        <w:t>یک نقشه از تمام ویژگی</w:t>
      </w:r>
      <w:r w:rsidR="00E61FFD">
        <w:rPr>
          <w:rFonts w:ascii="Bahnschrift" w:hAnsi="Bahnschrift" w:hint="cs"/>
          <w:sz w:val="24"/>
          <w:rtl/>
          <w:lang w:bidi="ar-BH"/>
        </w:rPr>
        <w:t>‌</w:t>
      </w:r>
      <w:r w:rsidR="00686812">
        <w:rPr>
          <w:rFonts w:ascii="Bahnschrift" w:hAnsi="Bahnschrift"/>
          <w:sz w:val="24"/>
          <w:rtl/>
          <w:lang w:bidi="ar-BH"/>
        </w:rPr>
        <w:t>های محصول نرم</w:t>
      </w:r>
      <w:r w:rsidR="001A480D">
        <w:rPr>
          <w:rFonts w:ascii="Bahnschrift" w:hAnsi="Bahnschrift" w:hint="cs"/>
          <w:sz w:val="24"/>
          <w:rtl/>
          <w:lang w:bidi="ar-BH"/>
        </w:rPr>
        <w:t>‌</w:t>
      </w:r>
      <w:r w:rsidR="00686812">
        <w:rPr>
          <w:rFonts w:ascii="Bahnschrift" w:hAnsi="Bahnschrift"/>
          <w:sz w:val="24"/>
          <w:rtl/>
          <w:lang w:bidi="ar-BH"/>
        </w:rPr>
        <w:t>افزاری را به تمامی اعضای تیم توسعه نشان می</w:t>
      </w:r>
      <w:r w:rsidR="008D057A">
        <w:rPr>
          <w:rFonts w:ascii="Bahnschrift" w:hAnsi="Bahnschrift" w:hint="cs"/>
          <w:sz w:val="24"/>
          <w:rtl/>
          <w:lang w:bidi="ar-BH"/>
        </w:rPr>
        <w:t>‌</w:t>
      </w:r>
      <w:r w:rsidR="00686812">
        <w:rPr>
          <w:rFonts w:ascii="Bahnschrift" w:hAnsi="Bahnschrift"/>
          <w:sz w:val="24"/>
          <w:rtl/>
          <w:lang w:bidi="ar-BH"/>
        </w:rPr>
        <w:t>دهد و کمک می</w:t>
      </w:r>
      <w:r w:rsidR="00C06E6D">
        <w:rPr>
          <w:rFonts w:ascii="Bahnschrift" w:hAnsi="Bahnschrift" w:hint="cs"/>
          <w:sz w:val="24"/>
          <w:rtl/>
          <w:lang w:bidi="ar-BH"/>
        </w:rPr>
        <w:t>‌</w:t>
      </w:r>
      <w:r w:rsidR="00686812">
        <w:rPr>
          <w:rFonts w:ascii="Bahnschrift" w:hAnsi="Bahnschrift"/>
          <w:sz w:val="24"/>
          <w:rtl/>
          <w:lang w:bidi="ar-BH"/>
        </w:rPr>
        <w:t xml:space="preserve">کند که اعضای تیم در یک خط فکری قرار بگیرند و همگی در راستای یک هدف مشخصی قدم بردارند. همچنین این </w:t>
      </w:r>
      <w:r w:rsidR="00F03DBB">
        <w:rPr>
          <w:rFonts w:ascii="Bahnschrift" w:hAnsi="Bahnschrift" w:hint="cs"/>
          <w:sz w:val="24"/>
          <w:rtl/>
          <w:lang w:bidi="ar-BH"/>
        </w:rPr>
        <w:t>سند</w:t>
      </w:r>
      <w:r w:rsidR="00686812">
        <w:rPr>
          <w:rFonts w:ascii="Bahnschrift" w:hAnsi="Bahnschrift"/>
          <w:sz w:val="24"/>
          <w:rtl/>
          <w:lang w:bidi="ar-BH"/>
        </w:rPr>
        <w:t xml:space="preserve"> کمک می</w:t>
      </w:r>
      <w:r w:rsidR="00F101D5">
        <w:rPr>
          <w:rFonts w:ascii="Bahnschrift" w:hAnsi="Bahnschrift" w:hint="cs"/>
          <w:sz w:val="24"/>
          <w:rtl/>
          <w:lang w:bidi="ar-BH"/>
        </w:rPr>
        <w:t>‌</w:t>
      </w:r>
      <w:r w:rsidR="00686812">
        <w:rPr>
          <w:rFonts w:ascii="Bahnschrift" w:hAnsi="Bahnschrift"/>
          <w:sz w:val="24"/>
          <w:rtl/>
          <w:lang w:bidi="ar-BH"/>
        </w:rPr>
        <w:t>کنند که اگر شخص جدیدی می</w:t>
      </w:r>
      <w:r w:rsidR="00724659">
        <w:rPr>
          <w:rFonts w:ascii="Bahnschrift" w:hAnsi="Bahnschrift" w:hint="cs"/>
          <w:sz w:val="24"/>
          <w:rtl/>
          <w:lang w:bidi="ar-BH"/>
        </w:rPr>
        <w:t>‌</w:t>
      </w:r>
      <w:r w:rsidR="00686812">
        <w:rPr>
          <w:rFonts w:ascii="Bahnschrift" w:hAnsi="Bahnschrift"/>
          <w:sz w:val="24"/>
          <w:rtl/>
          <w:lang w:bidi="ar-BH"/>
        </w:rPr>
        <w:t xml:space="preserve">خواهد عضو تیم شود بتواند در جریان اصلی کار قرار بگیرد و در مدت زمان کوتاهی بتواند نقش موثری در تیم داشته باشد.                                                                                                                                                                   </w:t>
      </w:r>
      <w:r w:rsidR="00686812" w:rsidRPr="00431EBD">
        <w:rPr>
          <w:rFonts w:ascii="Bahnschrift" w:hAnsi="Bahnschrift"/>
          <w:sz w:val="24"/>
          <w:rtl/>
          <w:lang w:bidi="ar-BH"/>
        </w:rPr>
        <w:t>سند نیازمندی</w:t>
      </w:r>
      <w:r w:rsidR="00432432">
        <w:rPr>
          <w:rFonts w:ascii="Bahnschrift" w:hAnsi="Bahnschrift" w:hint="cs"/>
          <w:sz w:val="24"/>
          <w:rtl/>
          <w:lang w:bidi="ar-BH"/>
        </w:rPr>
        <w:t>‌</w:t>
      </w:r>
      <w:r w:rsidR="00686812" w:rsidRPr="00431EBD">
        <w:rPr>
          <w:rFonts w:ascii="Bahnschrift" w:hAnsi="Bahnschrift"/>
          <w:sz w:val="24"/>
          <w:rtl/>
          <w:lang w:bidi="ar-BH"/>
        </w:rPr>
        <w:t>های نرم‌افزار (</w:t>
      </w:r>
      <w:r w:rsidR="00686812" w:rsidRPr="00431EBD">
        <w:rPr>
          <w:rFonts w:ascii="Bahnschrift" w:hAnsi="Bahnschrift"/>
          <w:sz w:val="24"/>
          <w:lang w:bidi="ar-BH"/>
        </w:rPr>
        <w:t>Software Requirements Specification</w:t>
      </w:r>
      <w:r w:rsidR="00686812" w:rsidRPr="00431EBD">
        <w:rPr>
          <w:rFonts w:ascii="Bahnschrift" w:hAnsi="Bahnschrift"/>
          <w:sz w:val="24"/>
          <w:rtl/>
          <w:lang w:bidi="ar-BH"/>
        </w:rPr>
        <w:t xml:space="preserve">) که به اختصار سند </w:t>
      </w:r>
      <w:r w:rsidR="00686812" w:rsidRPr="00431EBD">
        <w:rPr>
          <w:rFonts w:ascii="Bahnschrift" w:hAnsi="Bahnschrift"/>
          <w:sz w:val="24"/>
          <w:lang w:bidi="ar-BH"/>
        </w:rPr>
        <w:t>SRS</w:t>
      </w:r>
      <w:r w:rsidR="00686812" w:rsidRPr="00431EBD">
        <w:rPr>
          <w:rFonts w:ascii="Bahnschrift" w:hAnsi="Bahnschrift"/>
          <w:sz w:val="24"/>
          <w:rtl/>
          <w:lang w:bidi="ar-BH"/>
        </w:rPr>
        <w:t xml:space="preserve"> نیز شناخته می‌شود، سندی است که</w:t>
      </w:r>
      <w:r w:rsidR="00686812">
        <w:rPr>
          <w:rFonts w:ascii="Bahnschrift" w:hAnsi="Bahnschrift"/>
          <w:sz w:val="24"/>
          <w:rtl/>
          <w:lang w:bidi="ar-BH"/>
        </w:rPr>
        <w:t xml:space="preserve"> جزئیات بخش</w:t>
      </w:r>
      <w:r w:rsidR="00695CA7">
        <w:rPr>
          <w:rFonts w:ascii="Bahnschrift" w:hAnsi="Bahnschrift" w:hint="cs"/>
          <w:sz w:val="24"/>
          <w:rtl/>
          <w:lang w:bidi="ar-BH"/>
        </w:rPr>
        <w:t>‌</w:t>
      </w:r>
      <w:r w:rsidR="00686812">
        <w:rPr>
          <w:rFonts w:ascii="Bahnschrift" w:hAnsi="Bahnschrift"/>
          <w:sz w:val="24"/>
          <w:rtl/>
          <w:lang w:bidi="ar-BH"/>
        </w:rPr>
        <w:t>های م</w:t>
      </w:r>
      <w:r w:rsidR="001614DC">
        <w:rPr>
          <w:rFonts w:ascii="Bahnschrift" w:hAnsi="Bahnschrift" w:hint="cs"/>
          <w:sz w:val="24"/>
          <w:rtl/>
          <w:lang w:bidi="ar-BH"/>
        </w:rPr>
        <w:t>خ</w:t>
      </w:r>
      <w:r w:rsidR="00686812">
        <w:rPr>
          <w:rFonts w:ascii="Bahnschrift" w:hAnsi="Bahnschrift"/>
          <w:sz w:val="24"/>
          <w:rtl/>
          <w:lang w:bidi="ar-BH"/>
        </w:rPr>
        <w:t>تلف پروژه، امکانات و ویژگی های هر بخش و هر آنچه که نیاز داریم نرم افزار برایمان براورده سازد را توصیف می</w:t>
      </w:r>
      <w:r w:rsidR="00BB5C36">
        <w:rPr>
          <w:rFonts w:ascii="Bahnschrift" w:hAnsi="Bahnschrift" w:hint="cs"/>
          <w:sz w:val="24"/>
          <w:rtl/>
          <w:lang w:bidi="ar-BH"/>
        </w:rPr>
        <w:t>‌</w:t>
      </w:r>
      <w:r w:rsidR="00686812">
        <w:rPr>
          <w:rFonts w:ascii="Bahnschrift" w:hAnsi="Bahnschrift"/>
          <w:sz w:val="24"/>
          <w:rtl/>
          <w:lang w:bidi="ar-BH"/>
        </w:rPr>
        <w:t>کند.                                                                                                                                                            مخاطبان این پروژه نرم</w:t>
      </w:r>
      <w:r w:rsidR="00882144">
        <w:rPr>
          <w:rFonts w:ascii="Bahnschrift" w:hAnsi="Bahnschrift" w:hint="cs"/>
          <w:sz w:val="24"/>
          <w:rtl/>
          <w:lang w:bidi="ar-BH"/>
        </w:rPr>
        <w:t>‌</w:t>
      </w:r>
      <w:r w:rsidR="00686812">
        <w:rPr>
          <w:rFonts w:ascii="Bahnschrift" w:hAnsi="Bahnschrift"/>
          <w:sz w:val="24"/>
          <w:rtl/>
          <w:lang w:bidi="ar-BH"/>
        </w:rPr>
        <w:t xml:space="preserve">افزاری دانشجویان، اساتید و کارکنان </w:t>
      </w:r>
      <w:r w:rsidR="00F53FE0">
        <w:rPr>
          <w:rFonts w:ascii="Bahnschrift" w:hAnsi="Bahnschrift" w:hint="cs"/>
          <w:sz w:val="24"/>
          <w:rtl/>
          <w:lang w:bidi="ar-BH"/>
        </w:rPr>
        <w:t>آ</w:t>
      </w:r>
      <w:r w:rsidR="00686812">
        <w:rPr>
          <w:rFonts w:ascii="Bahnschrift" w:hAnsi="Bahnschrift"/>
          <w:sz w:val="24"/>
          <w:rtl/>
          <w:lang w:bidi="ar-BH"/>
        </w:rPr>
        <w:t>موزشی دانشگاه</w:t>
      </w:r>
      <w:r w:rsidR="00BC5285">
        <w:rPr>
          <w:rFonts w:ascii="Bahnschrift" w:hAnsi="Bahnschrift" w:hint="cs"/>
          <w:sz w:val="24"/>
          <w:rtl/>
          <w:lang w:bidi="ar-BH"/>
        </w:rPr>
        <w:t>‌</w:t>
      </w:r>
      <w:r w:rsidR="00686812">
        <w:rPr>
          <w:rFonts w:ascii="Bahnschrift" w:hAnsi="Bahnschrift"/>
          <w:sz w:val="24"/>
          <w:rtl/>
          <w:lang w:bidi="ar-BH"/>
        </w:rPr>
        <w:t>هایی می</w:t>
      </w:r>
      <w:r w:rsidR="00BC6286">
        <w:rPr>
          <w:rFonts w:ascii="Bahnschrift" w:hAnsi="Bahnschrift" w:hint="cs"/>
          <w:sz w:val="24"/>
          <w:rtl/>
          <w:lang w:bidi="ar-BH"/>
        </w:rPr>
        <w:t>‌</w:t>
      </w:r>
      <w:r w:rsidR="00686812">
        <w:rPr>
          <w:rFonts w:ascii="Bahnschrift" w:hAnsi="Bahnschrift"/>
          <w:sz w:val="24"/>
          <w:rtl/>
          <w:lang w:bidi="ar-BH"/>
        </w:rPr>
        <w:t>باشند که قصد دارند فرایند ثبت نام اصلی خود را ارتقا دهند.</w:t>
      </w:r>
    </w:p>
    <w:p w14:paraId="6B98B0F5" w14:textId="14E964A3" w:rsidR="00686812" w:rsidRDefault="00686812" w:rsidP="005C4DBE">
      <w:pPr>
        <w:pStyle w:val="Heading3"/>
        <w:numPr>
          <w:ilvl w:val="0"/>
          <w:numId w:val="30"/>
        </w:numPr>
        <w:rPr>
          <w:rtl/>
        </w:rPr>
      </w:pPr>
      <w:bookmarkStart w:id="4" w:name="_Toc56816745"/>
      <w:r>
        <w:rPr>
          <w:rtl/>
        </w:rPr>
        <w:t>قلمرو</w:t>
      </w:r>
      <w:bookmarkEnd w:id="4"/>
    </w:p>
    <w:p w14:paraId="66489CE4" w14:textId="7558AF90" w:rsidR="00686812" w:rsidRPr="00686812" w:rsidRDefault="00686812" w:rsidP="00A97665">
      <w:pPr>
        <w:spacing w:line="360" w:lineRule="auto"/>
        <w:rPr>
          <w:lang w:val="en-US" w:bidi="ar-BH"/>
        </w:rPr>
      </w:pPr>
      <w:r w:rsidRPr="00686812">
        <w:rPr>
          <w:rtl/>
          <w:lang w:bidi="ar-BH"/>
        </w:rPr>
        <w:t>نام این محصول سامانه انتخاب واحد ارتقا یافته یا به اختصار سامانه ساوا می</w:t>
      </w:r>
      <w:r w:rsidR="0069275B">
        <w:rPr>
          <w:rFonts w:hint="cs"/>
          <w:rtl/>
          <w:lang w:bidi="ar-BH"/>
        </w:rPr>
        <w:t>‌</w:t>
      </w:r>
      <w:r w:rsidRPr="00686812">
        <w:rPr>
          <w:rtl/>
          <w:lang w:bidi="ar-BH"/>
        </w:rPr>
        <w:t>باشد.</w:t>
      </w:r>
    </w:p>
    <w:p w14:paraId="0AB7C666" w14:textId="641EC7F8" w:rsidR="00686812" w:rsidRPr="00686812" w:rsidRDefault="00686812" w:rsidP="00A97665">
      <w:pPr>
        <w:spacing w:line="360" w:lineRule="auto"/>
        <w:rPr>
          <w:rtl/>
          <w:lang w:bidi="ar-BH"/>
        </w:rPr>
      </w:pPr>
      <w:r w:rsidRPr="00686812">
        <w:rPr>
          <w:rtl/>
          <w:lang w:bidi="ar-BH"/>
        </w:rPr>
        <w:t xml:space="preserve">این محصول کلیه فرآیند های مربوط به </w:t>
      </w:r>
      <w:r w:rsidR="00743D7D">
        <w:rPr>
          <w:rFonts w:hint="cs"/>
          <w:rtl/>
          <w:lang w:bidi="ar-BH"/>
        </w:rPr>
        <w:t>فرایند</w:t>
      </w:r>
      <w:r w:rsidRPr="00686812">
        <w:rPr>
          <w:rtl/>
          <w:lang w:bidi="ar-BH"/>
        </w:rPr>
        <w:t xml:space="preserve"> انتخاب واحد اعم از برنامه ریزی درسی، ارزیابی استاید، عملیات ثبت نام مقدماتی، فرایند اصلی انتخاب واحد و ترمیم را پشتیبانی و انجام می</w:t>
      </w:r>
      <w:r w:rsidR="00CD7383">
        <w:rPr>
          <w:rFonts w:hint="cs"/>
          <w:rtl/>
          <w:lang w:bidi="ar-BH"/>
        </w:rPr>
        <w:t>‌</w:t>
      </w:r>
      <w:r w:rsidRPr="00686812">
        <w:rPr>
          <w:rtl/>
          <w:lang w:bidi="ar-BH"/>
        </w:rPr>
        <w:t>دهد. اما سایر موارد آموزشی مثل برگزاری کلاس ها،</w:t>
      </w:r>
      <w:r w:rsidR="00C84632">
        <w:rPr>
          <w:rFonts w:hint="cs"/>
          <w:rtl/>
          <w:lang w:bidi="ar-BH"/>
        </w:rPr>
        <w:t xml:space="preserve"> </w:t>
      </w:r>
      <w:r w:rsidRPr="00686812">
        <w:rPr>
          <w:rtl/>
          <w:lang w:bidi="ar-BH"/>
        </w:rPr>
        <w:t>انتخاب اساتید، عملیات پیشخوان خدمت و</w:t>
      </w:r>
      <w:r w:rsidR="003E7F38">
        <w:rPr>
          <w:rFonts w:hint="cs"/>
          <w:rtl/>
          <w:lang w:bidi="ar-BH"/>
        </w:rPr>
        <w:t xml:space="preserve"> </w:t>
      </w:r>
      <w:r w:rsidRPr="00686812">
        <w:rPr>
          <w:rtl/>
          <w:lang w:bidi="ar-BH"/>
        </w:rPr>
        <w:t>... را انجام نمی</w:t>
      </w:r>
      <w:r w:rsidR="008C1328">
        <w:rPr>
          <w:rFonts w:hint="cs"/>
          <w:rtl/>
          <w:lang w:bidi="ar-BH"/>
        </w:rPr>
        <w:t>‌</w:t>
      </w:r>
      <w:r w:rsidRPr="00686812">
        <w:rPr>
          <w:rtl/>
          <w:lang w:bidi="ar-BH"/>
        </w:rPr>
        <w:t>دهد.</w:t>
      </w:r>
    </w:p>
    <w:p w14:paraId="4742FC4A" w14:textId="306F9897" w:rsidR="00686812" w:rsidRPr="00686812" w:rsidRDefault="00686812" w:rsidP="00A97665">
      <w:pPr>
        <w:spacing w:line="360" w:lineRule="auto"/>
        <w:rPr>
          <w:rtl/>
          <w:lang w:bidi="ar-BH"/>
        </w:rPr>
      </w:pPr>
      <w:r w:rsidRPr="00686812">
        <w:rPr>
          <w:rtl/>
          <w:lang w:bidi="ar-BH"/>
        </w:rPr>
        <w:t>هدف این سامانه بهبود و سهولت در امر انتخاب واحد بوده و از مزایای آن می</w:t>
      </w:r>
      <w:r w:rsidR="005B2F79">
        <w:rPr>
          <w:rFonts w:hint="cs"/>
          <w:rtl/>
          <w:lang w:bidi="ar-BH"/>
        </w:rPr>
        <w:t>‌</w:t>
      </w:r>
      <w:r w:rsidRPr="00686812">
        <w:rPr>
          <w:rtl/>
          <w:lang w:bidi="ar-BH"/>
        </w:rPr>
        <w:t>توان به نکات زیر اشاره کرد.</w:t>
      </w:r>
    </w:p>
    <w:p w14:paraId="6FD5766D" w14:textId="75AB4E9B" w:rsidR="00686812" w:rsidRPr="00686812" w:rsidRDefault="00686812" w:rsidP="005C4DBE">
      <w:pPr>
        <w:pStyle w:val="ListParagraph"/>
        <w:numPr>
          <w:ilvl w:val="0"/>
          <w:numId w:val="11"/>
        </w:numPr>
        <w:spacing w:after="160" w:line="360" w:lineRule="auto"/>
        <w:rPr>
          <w:rtl/>
          <w:lang w:bidi="ar-BH"/>
        </w:rPr>
      </w:pPr>
      <w:r w:rsidRPr="00686812">
        <w:rPr>
          <w:rtl/>
          <w:lang w:bidi="ar-BH"/>
        </w:rPr>
        <w:lastRenderedPageBreak/>
        <w:t>برنامه ریزی درسی در هر لحظه با استفاده از الگوریتم</w:t>
      </w:r>
      <w:r w:rsidR="00562E24">
        <w:rPr>
          <w:rFonts w:hint="cs"/>
          <w:rtl/>
          <w:lang w:bidi="ar-BH"/>
        </w:rPr>
        <w:t>‌</w:t>
      </w:r>
      <w:r w:rsidRPr="00686812">
        <w:rPr>
          <w:rtl/>
          <w:lang w:bidi="ar-BH"/>
        </w:rPr>
        <w:t xml:space="preserve">های خاص </w:t>
      </w:r>
    </w:p>
    <w:p w14:paraId="6B2D21BD" w14:textId="6351F1F0" w:rsidR="00686812" w:rsidRPr="00686812" w:rsidRDefault="00686812" w:rsidP="005C4DBE">
      <w:pPr>
        <w:pStyle w:val="ListParagraph"/>
        <w:numPr>
          <w:ilvl w:val="0"/>
          <w:numId w:val="11"/>
        </w:numPr>
        <w:spacing w:after="160" w:line="360" w:lineRule="auto"/>
        <w:rPr>
          <w:lang w:bidi="ar-BH"/>
        </w:rPr>
      </w:pPr>
      <w:r w:rsidRPr="00686812">
        <w:rPr>
          <w:rtl/>
          <w:lang w:bidi="ar-BH"/>
        </w:rPr>
        <w:t>امکان نظر</w:t>
      </w:r>
      <w:r w:rsidR="00EE11F1">
        <w:rPr>
          <w:rFonts w:hint="cs"/>
          <w:rtl/>
          <w:lang w:bidi="ar-BH"/>
        </w:rPr>
        <w:t>‌</w:t>
      </w:r>
      <w:r w:rsidRPr="00686812">
        <w:rPr>
          <w:rtl/>
          <w:lang w:bidi="ar-BH"/>
        </w:rPr>
        <w:t xml:space="preserve">سنجی و ارزیابی اساتید </w:t>
      </w:r>
    </w:p>
    <w:p w14:paraId="3D745076" w14:textId="77777777" w:rsidR="00686812" w:rsidRPr="00686812" w:rsidRDefault="00686812" w:rsidP="005C4DBE">
      <w:pPr>
        <w:pStyle w:val="ListParagraph"/>
        <w:numPr>
          <w:ilvl w:val="0"/>
          <w:numId w:val="11"/>
        </w:numPr>
        <w:spacing w:after="160" w:line="360" w:lineRule="auto"/>
        <w:rPr>
          <w:lang w:bidi="ar-BH"/>
        </w:rPr>
      </w:pPr>
      <w:r w:rsidRPr="00686812">
        <w:rPr>
          <w:rtl/>
          <w:lang w:bidi="ar-BH"/>
        </w:rPr>
        <w:t xml:space="preserve">ایجاد بستری برای تبادل نظر دانشجویان </w:t>
      </w:r>
    </w:p>
    <w:p w14:paraId="323FA200" w14:textId="30F1AD8D" w:rsidR="00686812" w:rsidRPr="00686812" w:rsidRDefault="00686812" w:rsidP="005C4DBE">
      <w:pPr>
        <w:pStyle w:val="ListParagraph"/>
        <w:numPr>
          <w:ilvl w:val="0"/>
          <w:numId w:val="11"/>
        </w:numPr>
        <w:spacing w:after="160" w:line="360" w:lineRule="auto"/>
        <w:rPr>
          <w:lang w:bidi="ar-BH"/>
        </w:rPr>
      </w:pPr>
      <w:r w:rsidRPr="00686812">
        <w:rPr>
          <w:rtl/>
          <w:lang w:bidi="ar-BH"/>
        </w:rPr>
        <w:t>امکان ایجاد و ذخیره</w:t>
      </w:r>
      <w:r w:rsidR="00A22675">
        <w:rPr>
          <w:rFonts w:hint="cs"/>
          <w:rtl/>
          <w:lang w:bidi="ar-BH"/>
        </w:rPr>
        <w:t>‌</w:t>
      </w:r>
      <w:r w:rsidRPr="00686812">
        <w:rPr>
          <w:rtl/>
          <w:lang w:bidi="ar-BH"/>
        </w:rPr>
        <w:t xml:space="preserve">سازی برنامه دلخواه دانشجو و استفاده آن در انتخاب واحد </w:t>
      </w:r>
    </w:p>
    <w:p w14:paraId="6BE938E8" w14:textId="1C9DD2F8" w:rsidR="00686812" w:rsidRPr="005D148D" w:rsidRDefault="00686812" w:rsidP="005C4DBE">
      <w:pPr>
        <w:pStyle w:val="ListParagraph"/>
        <w:numPr>
          <w:ilvl w:val="0"/>
          <w:numId w:val="11"/>
        </w:numPr>
        <w:spacing w:after="160" w:line="360" w:lineRule="auto"/>
        <w:rPr>
          <w:rtl/>
          <w:lang w:bidi="ar-BH"/>
        </w:rPr>
      </w:pPr>
      <w:r w:rsidRPr="00686812">
        <w:rPr>
          <w:rtl/>
          <w:lang w:bidi="ar-BH"/>
        </w:rPr>
        <w:t>ایجاد فرایند ثبت</w:t>
      </w:r>
      <w:r w:rsidR="007157C9">
        <w:rPr>
          <w:rFonts w:hint="cs"/>
          <w:rtl/>
          <w:lang w:bidi="ar-BH"/>
        </w:rPr>
        <w:t>‌</w:t>
      </w:r>
      <w:r w:rsidRPr="00686812">
        <w:rPr>
          <w:rtl/>
          <w:lang w:bidi="ar-BH"/>
        </w:rPr>
        <w:t>نام مقدماتی جهت سهولت در امر برنامه</w:t>
      </w:r>
      <w:r w:rsidR="00506E05">
        <w:rPr>
          <w:rFonts w:hint="cs"/>
          <w:rtl/>
          <w:lang w:bidi="ar-BH"/>
        </w:rPr>
        <w:t>‌</w:t>
      </w:r>
      <w:r w:rsidRPr="00686812">
        <w:rPr>
          <w:rtl/>
          <w:lang w:bidi="ar-BH"/>
        </w:rPr>
        <w:t>ریزی برای مس</w:t>
      </w:r>
      <w:r w:rsidR="00BE7FB5">
        <w:rPr>
          <w:rFonts w:hint="cs"/>
          <w:rtl/>
          <w:lang w:bidi="ar-BH"/>
        </w:rPr>
        <w:t>ئو</w:t>
      </w:r>
      <w:r w:rsidRPr="00686812">
        <w:rPr>
          <w:rtl/>
          <w:lang w:bidi="ar-BH"/>
        </w:rPr>
        <w:t xml:space="preserve">لین آموزشی </w:t>
      </w:r>
    </w:p>
    <w:p w14:paraId="72FD1B7C" w14:textId="428E24FB" w:rsidR="00E32674" w:rsidRPr="00B9363B" w:rsidRDefault="00F21C85" w:rsidP="005C4DBE">
      <w:pPr>
        <w:pStyle w:val="Heading3"/>
        <w:numPr>
          <w:ilvl w:val="0"/>
          <w:numId w:val="30"/>
        </w:numPr>
        <w:rPr>
          <w:rtl/>
          <w:lang w:val="en-US"/>
        </w:rPr>
      </w:pPr>
      <w:bookmarkStart w:id="5" w:name="_Toc56816746"/>
      <w:r>
        <w:rPr>
          <w:rtl/>
          <w:lang w:val="en-US"/>
        </w:rPr>
        <w:t>تعاریف، سرنام</w:t>
      </w:r>
      <w:r w:rsidR="00715841">
        <w:rPr>
          <w:rtl/>
          <w:lang w:val="en-US"/>
        </w:rPr>
        <w:t>‌</w:t>
      </w:r>
      <w:r>
        <w:rPr>
          <w:rtl/>
          <w:lang w:val="en-US"/>
        </w:rPr>
        <w:t>ها و کوته</w:t>
      </w:r>
      <w:r>
        <w:rPr>
          <w:rFonts w:ascii="Arial" w:hAnsi="Arial" w:cs="Arial" w:hint="cs"/>
          <w:rtl/>
          <w:lang w:val="en-US"/>
        </w:rPr>
        <w:t> </w:t>
      </w:r>
      <w:r>
        <w:rPr>
          <w:rFonts w:hint="cs"/>
          <w:rtl/>
          <w:lang w:val="en-US"/>
        </w:rPr>
        <w:t>نوشت</w:t>
      </w:r>
      <w:r w:rsidR="00715841">
        <w:rPr>
          <w:rtl/>
          <w:lang w:val="en-US"/>
        </w:rPr>
        <w:t>‌</w:t>
      </w:r>
      <w:r>
        <w:rPr>
          <w:rtl/>
          <w:lang w:val="en-US"/>
        </w:rPr>
        <w:t>ها</w:t>
      </w:r>
      <w:bookmarkEnd w:id="5"/>
    </w:p>
    <w:p w14:paraId="68605112" w14:textId="01131AD6" w:rsidR="00F21C85" w:rsidRPr="00F21C85" w:rsidRDefault="00F21C85" w:rsidP="005C4DBE">
      <w:pPr>
        <w:pStyle w:val="ListParagraph"/>
        <w:numPr>
          <w:ilvl w:val="0"/>
          <w:numId w:val="10"/>
        </w:numPr>
        <w:spacing w:line="360" w:lineRule="auto"/>
        <w:rPr>
          <w:sz w:val="24"/>
          <w:lang w:val="en-US" w:bidi="ar-BH"/>
        </w:rPr>
      </w:pPr>
      <w:r w:rsidRPr="00F21C85">
        <w:rPr>
          <w:sz w:val="24"/>
          <w:rtl/>
          <w:lang w:bidi="ar-BH"/>
        </w:rPr>
        <w:t xml:space="preserve">وب اپلیکیشن: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w:t>
      </w:r>
      <w:r w:rsidR="003611AE">
        <w:rPr>
          <w:rFonts w:hint="cs"/>
          <w:sz w:val="24"/>
          <w:rtl/>
          <w:lang w:bidi="ar-BH"/>
        </w:rPr>
        <w:t>‌</w:t>
      </w:r>
      <w:r w:rsidRPr="00F21C85">
        <w:rPr>
          <w:sz w:val="24"/>
          <w:rtl/>
          <w:lang w:bidi="ar-BH"/>
        </w:rPr>
        <w:t>افزاری است که با استفاده از مرورگر وب و از طریق شبکه</w:t>
      </w:r>
      <w:r w:rsidR="0010659D">
        <w:rPr>
          <w:rFonts w:hint="cs"/>
          <w:sz w:val="24"/>
          <w:rtl/>
          <w:lang w:bidi="ar-BH"/>
        </w:rPr>
        <w:t>‌</w:t>
      </w:r>
      <w:r w:rsidRPr="00F21C85">
        <w:rPr>
          <w:sz w:val="24"/>
          <w:rtl/>
          <w:lang w:bidi="ar-BH"/>
        </w:rPr>
        <w:t>های محلی یا اینترنت مورد استفاده قرار می</w:t>
      </w:r>
      <w:r w:rsidR="00A6265D">
        <w:rPr>
          <w:rFonts w:hint="cs"/>
          <w:sz w:val="24"/>
          <w:rtl/>
          <w:lang w:bidi="ar-BH"/>
        </w:rPr>
        <w:t>‌</w:t>
      </w:r>
      <w:r w:rsidRPr="00F21C85">
        <w:rPr>
          <w:sz w:val="24"/>
          <w:rtl/>
          <w:lang w:bidi="ar-BH"/>
        </w:rPr>
        <w:t>گیرد.</w:t>
      </w:r>
    </w:p>
    <w:p w14:paraId="52131EEB" w14:textId="10E45C90" w:rsidR="00F21C85" w:rsidRPr="00F21C85" w:rsidRDefault="00F21C85" w:rsidP="005C4DBE">
      <w:pPr>
        <w:pStyle w:val="ListParagraph"/>
        <w:numPr>
          <w:ilvl w:val="0"/>
          <w:numId w:val="10"/>
        </w:numPr>
        <w:spacing w:line="360" w:lineRule="auto"/>
        <w:rPr>
          <w:sz w:val="24"/>
          <w:rtl/>
          <w:lang w:bidi="ar-BH"/>
        </w:rPr>
      </w:pPr>
      <w:r w:rsidRPr="00F21C85">
        <w:rPr>
          <w:sz w:val="24"/>
          <w:rtl/>
          <w:lang w:bidi="ar-BH"/>
        </w:rPr>
        <w:t>سرور: سرور یک کامپیوتر قدرتمند به لحاظ سخت</w:t>
      </w:r>
      <w:r w:rsidR="00D213C2">
        <w:rPr>
          <w:rFonts w:hint="cs"/>
          <w:sz w:val="24"/>
          <w:rtl/>
          <w:lang w:bidi="ar-BH"/>
        </w:rPr>
        <w:t>‌</w:t>
      </w:r>
      <w:r w:rsidRPr="00F21C85">
        <w:rPr>
          <w:sz w:val="24"/>
          <w:rtl/>
          <w:lang w:bidi="ar-BH"/>
        </w:rPr>
        <w:t>افزاری است که ب</w:t>
      </w:r>
      <w:r w:rsidR="00F47D82">
        <w:rPr>
          <w:rFonts w:hint="cs"/>
          <w:sz w:val="24"/>
          <w:rtl/>
          <w:lang w:bidi="ar-BH"/>
        </w:rPr>
        <w:t>ه و</w:t>
      </w:r>
      <w:r w:rsidRPr="00F21C85">
        <w:rPr>
          <w:sz w:val="24"/>
          <w:rtl/>
          <w:lang w:bidi="ar-BH"/>
        </w:rPr>
        <w:t>اسطه یک</w:t>
      </w:r>
      <w:r w:rsidR="00F47D82">
        <w:rPr>
          <w:rFonts w:hint="cs"/>
          <w:sz w:val="24"/>
          <w:rtl/>
          <w:lang w:bidi="ar-BH"/>
        </w:rPr>
        <w:t xml:space="preserve"> </w:t>
      </w:r>
      <w:r w:rsidRPr="00F21C85">
        <w:rPr>
          <w:sz w:val="24"/>
          <w:rtl/>
          <w:lang w:bidi="ar-BH"/>
        </w:rPr>
        <w:t>سری ملزومات قادر است یک یا چندین سایت را میزبانی نماید.</w:t>
      </w:r>
    </w:p>
    <w:p w14:paraId="4295EF1E" w14:textId="77777777" w:rsidR="00F21C85" w:rsidRPr="00F21C85" w:rsidRDefault="00F21C85" w:rsidP="005C4DBE">
      <w:pPr>
        <w:pStyle w:val="ListParagraph"/>
        <w:numPr>
          <w:ilvl w:val="0"/>
          <w:numId w:val="10"/>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343B40B5" w:rsidR="00F21C85" w:rsidRPr="00F21C85" w:rsidRDefault="00F21C85" w:rsidP="005C4DBE">
      <w:pPr>
        <w:pStyle w:val="ListParagraph"/>
        <w:numPr>
          <w:ilvl w:val="0"/>
          <w:numId w:val="10"/>
        </w:numPr>
        <w:spacing w:line="360" w:lineRule="auto"/>
        <w:rPr>
          <w:sz w:val="24"/>
          <w:rtl/>
          <w:lang w:bidi="ar-BH"/>
        </w:rPr>
      </w:pPr>
      <w:r w:rsidRPr="00F21C85">
        <w:rPr>
          <w:sz w:val="24"/>
          <w:rtl/>
          <w:lang w:bidi="ar-BH"/>
        </w:rPr>
        <w:t xml:space="preserve">بکاپ </w:t>
      </w:r>
      <w:r w:rsidRPr="00F21C85">
        <w:rPr>
          <w:sz w:val="24"/>
          <w:lang w:bidi="ar-BH"/>
        </w:rPr>
        <w:t>(Backup)</w:t>
      </w:r>
      <w:r w:rsidRPr="00F21C85">
        <w:rPr>
          <w:sz w:val="24"/>
          <w:rtl/>
          <w:lang w:bidi="ar-BH"/>
        </w:rPr>
        <w:t xml:space="preserve"> : بکاپ یا نسخه</w:t>
      </w:r>
      <w:r w:rsidR="00B87BB2">
        <w:rPr>
          <w:rFonts w:hint="cs"/>
          <w:sz w:val="24"/>
          <w:rtl/>
          <w:lang w:bidi="ar-BH"/>
        </w:rPr>
        <w:t>‌</w:t>
      </w:r>
      <w:r w:rsidRPr="00F21C85">
        <w:rPr>
          <w:sz w:val="24"/>
          <w:rtl/>
          <w:lang w:bidi="ar-BH"/>
        </w:rPr>
        <w:t>ی پشتیبان به یک نسخه</w:t>
      </w:r>
      <w:r w:rsidR="0062112F">
        <w:rPr>
          <w:rFonts w:hint="cs"/>
          <w:sz w:val="24"/>
          <w:rtl/>
          <w:lang w:bidi="ar-BH"/>
        </w:rPr>
        <w:t>‌</w:t>
      </w:r>
      <w:r w:rsidRPr="00F21C85">
        <w:rPr>
          <w:sz w:val="24"/>
          <w:rtl/>
          <w:lang w:bidi="ar-BH"/>
        </w:rPr>
        <w:t>ی همانند از اطلاعات ما گفته می</w:t>
      </w:r>
      <w:r w:rsidR="00956182">
        <w:rPr>
          <w:rFonts w:hint="cs"/>
          <w:sz w:val="24"/>
          <w:rtl/>
          <w:lang w:bidi="ar-BH"/>
        </w:rPr>
        <w:t>‌</w:t>
      </w:r>
      <w:r w:rsidRPr="00F21C85">
        <w:rPr>
          <w:sz w:val="24"/>
          <w:rtl/>
          <w:lang w:bidi="ar-BH"/>
        </w:rPr>
        <w:t xml:space="preserve">شود که در جایی دیگر برای </w:t>
      </w:r>
      <w:r w:rsidR="001747FF">
        <w:rPr>
          <w:rFonts w:hint="cs"/>
          <w:sz w:val="24"/>
          <w:rtl/>
          <w:lang w:bidi="ar-BH"/>
        </w:rPr>
        <w:t>اطمینان</w:t>
      </w:r>
      <w:r w:rsidR="007847AB">
        <w:rPr>
          <w:rFonts w:hint="cs"/>
          <w:sz w:val="24"/>
          <w:rtl/>
          <w:lang w:bidi="ar-BH"/>
        </w:rPr>
        <w:t xml:space="preserve"> و امنیت</w:t>
      </w:r>
      <w:r w:rsidRPr="00F21C85">
        <w:rPr>
          <w:sz w:val="24"/>
          <w:rtl/>
          <w:lang w:bidi="ar-BH"/>
        </w:rPr>
        <w:t xml:space="preserve"> بیشتر ذخیره خواهد شد.</w:t>
      </w:r>
    </w:p>
    <w:p w14:paraId="01755667" w14:textId="634D6A88" w:rsidR="00F21C85" w:rsidRDefault="005D148D" w:rsidP="005C4DBE">
      <w:pPr>
        <w:pStyle w:val="Heading3"/>
        <w:numPr>
          <w:ilvl w:val="0"/>
          <w:numId w:val="30"/>
        </w:numPr>
        <w:rPr>
          <w:rtl/>
          <w:lang w:val="en-US"/>
        </w:rPr>
      </w:pPr>
      <w:bookmarkStart w:id="6" w:name="_Toc56816747"/>
      <w:r>
        <w:rPr>
          <w:rtl/>
          <w:lang w:val="en-US"/>
        </w:rPr>
        <w:t>مراجع</w:t>
      </w:r>
      <w:bookmarkEnd w:id="6"/>
    </w:p>
    <w:p w14:paraId="4DEF2AF8" w14:textId="5CF87583" w:rsidR="005D148D" w:rsidRPr="005D148D" w:rsidRDefault="005D148D" w:rsidP="00A97665">
      <w:pPr>
        <w:spacing w:line="360" w:lineRule="auto"/>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w:t>
      </w:r>
      <w:r w:rsidR="00C417E3">
        <w:rPr>
          <w:rFonts w:hint="cs"/>
          <w:sz w:val="24"/>
          <w:rtl/>
          <w:lang w:bidi="ar-BH"/>
        </w:rPr>
        <w:t>ه‌</w:t>
      </w:r>
      <w:r w:rsidRPr="005D148D">
        <w:rPr>
          <w:sz w:val="24"/>
          <w:rtl/>
          <w:lang w:bidi="ar-BH"/>
        </w:rPr>
        <w:t>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5C4DBE">
      <w:pPr>
        <w:pStyle w:val="Heading3"/>
        <w:numPr>
          <w:ilvl w:val="0"/>
          <w:numId w:val="30"/>
        </w:numPr>
        <w:rPr>
          <w:rtl/>
          <w:lang w:val="en-US"/>
        </w:rPr>
      </w:pPr>
      <w:bookmarkStart w:id="7" w:name="_Toc56816748"/>
      <w:r>
        <w:rPr>
          <w:rtl/>
          <w:lang w:val="en-US"/>
        </w:rPr>
        <w:t>شرح کلی</w:t>
      </w:r>
      <w:bookmarkEnd w:id="7"/>
    </w:p>
    <w:p w14:paraId="738B41A1" w14:textId="3A1CF4B0" w:rsidR="00686812" w:rsidRPr="005D148D" w:rsidRDefault="005D148D" w:rsidP="00A97665">
      <w:pPr>
        <w:spacing w:line="360" w:lineRule="auto"/>
        <w:rPr>
          <w:lang w:bidi="ar-BH"/>
        </w:rPr>
      </w:pPr>
      <w:r w:rsidRPr="005D148D">
        <w:rPr>
          <w:rtl/>
          <w:lang w:bidi="ar-BH"/>
        </w:rPr>
        <w:t>این سند کلیه نیازمندی</w:t>
      </w:r>
      <w:r w:rsidR="00C0547C">
        <w:rPr>
          <w:rFonts w:hint="cs"/>
          <w:rtl/>
          <w:lang w:bidi="ar-BH"/>
        </w:rPr>
        <w:t>‌</w:t>
      </w:r>
      <w:r w:rsidRPr="005D148D">
        <w:rPr>
          <w:rtl/>
          <w:lang w:bidi="ar-BH"/>
        </w:rPr>
        <w:t>های اساسی، روابط بین سامانه با سایر سامانه</w:t>
      </w:r>
      <w:r w:rsidR="002C68EE">
        <w:rPr>
          <w:rFonts w:hint="cs"/>
          <w:rtl/>
          <w:lang w:bidi="ar-BH"/>
        </w:rPr>
        <w:t>‌</w:t>
      </w:r>
      <w:r w:rsidRPr="005D148D">
        <w:rPr>
          <w:rtl/>
          <w:lang w:bidi="ar-BH"/>
        </w:rPr>
        <w:t>های دانشگاه و همچنین زیر سیستم</w:t>
      </w:r>
      <w:r w:rsidR="00E72C41">
        <w:rPr>
          <w:rFonts w:hint="cs"/>
          <w:rtl/>
          <w:lang w:bidi="ar-BH"/>
        </w:rPr>
        <w:t>‌</w:t>
      </w:r>
      <w:r w:rsidRPr="005D148D">
        <w:rPr>
          <w:rtl/>
          <w:lang w:bidi="ar-BH"/>
        </w:rPr>
        <w:t>های خود سامانه را به طور تفضیلی توضیح می دهد.</w:t>
      </w:r>
    </w:p>
    <w:p w14:paraId="62ED4921" w14:textId="15AC7A8A" w:rsidR="00115B51" w:rsidRDefault="00FB5C4A" w:rsidP="005C4DBE">
      <w:pPr>
        <w:pStyle w:val="Heading2"/>
        <w:numPr>
          <w:ilvl w:val="0"/>
          <w:numId w:val="24"/>
        </w:numPr>
        <w:rPr>
          <w:rtl/>
          <w:lang w:bidi="ar-BH"/>
        </w:rPr>
      </w:pPr>
      <w:bookmarkStart w:id="8" w:name="_Toc56816749"/>
      <w:r>
        <w:rPr>
          <w:rtl/>
          <w:lang w:bidi="ar-BH"/>
        </w:rPr>
        <w:t>شرح کلی</w:t>
      </w:r>
      <w:bookmarkEnd w:id="8"/>
    </w:p>
    <w:p w14:paraId="4AC95D9C" w14:textId="70C6F595" w:rsidR="005D148D" w:rsidRPr="005D148D" w:rsidRDefault="005D148D" w:rsidP="00A97665">
      <w:pPr>
        <w:spacing w:line="360" w:lineRule="auto"/>
        <w:rPr>
          <w:rtl/>
        </w:rPr>
      </w:pPr>
      <w:r w:rsidRPr="005D148D">
        <w:rPr>
          <w:rFonts w:hint="cs"/>
          <w:rtl/>
        </w:rPr>
        <w:t>این سامانه برای بهبود عملکرد فرآیند انتخاب واحد بوده، از</w:t>
      </w:r>
      <w:r w:rsidR="00A5193A">
        <w:rPr>
          <w:rFonts w:hint="cs"/>
          <w:rtl/>
        </w:rPr>
        <w:t xml:space="preserve"> ا</w:t>
      </w:r>
      <w:r w:rsidRPr="005D148D">
        <w:rPr>
          <w:rFonts w:hint="cs"/>
          <w:rtl/>
        </w:rPr>
        <w:t>ین روی برای سهولت در برنامه</w:t>
      </w:r>
      <w:r w:rsidR="007D1688">
        <w:rPr>
          <w:rFonts w:hint="cs"/>
          <w:rtl/>
        </w:rPr>
        <w:t>‌</w:t>
      </w:r>
      <w:r w:rsidRPr="005D148D">
        <w:rPr>
          <w:rFonts w:hint="cs"/>
          <w:rtl/>
        </w:rPr>
        <w:t>ریزی، بخش برنامه</w:t>
      </w:r>
      <w:r w:rsidR="00A5193A">
        <w:rPr>
          <w:rFonts w:hint="cs"/>
          <w:rtl/>
        </w:rPr>
        <w:t>‌</w:t>
      </w:r>
      <w:r w:rsidRPr="005D148D">
        <w:rPr>
          <w:rFonts w:hint="cs"/>
          <w:rtl/>
        </w:rPr>
        <w:t>ریزی لحظه</w:t>
      </w:r>
      <w:r w:rsidR="00F5610A">
        <w:rPr>
          <w:rFonts w:hint="cs"/>
          <w:rtl/>
        </w:rPr>
        <w:t>‌</w:t>
      </w:r>
      <w:r w:rsidRPr="005D148D">
        <w:rPr>
          <w:rFonts w:hint="cs"/>
          <w:rtl/>
        </w:rPr>
        <w:t>ای برای دروس تعبیه شده تا دانشجویان به راحتی برنام</w:t>
      </w:r>
      <w:r w:rsidR="00616667">
        <w:rPr>
          <w:rFonts w:hint="cs"/>
          <w:rtl/>
        </w:rPr>
        <w:t>ه</w:t>
      </w:r>
      <w:r w:rsidRPr="005D148D">
        <w:rPr>
          <w:rFonts w:hint="cs"/>
          <w:rtl/>
        </w:rPr>
        <w:t xml:space="preserve"> دلخواه خود را ساخته و استفاده کنند.</w:t>
      </w:r>
    </w:p>
    <w:p w14:paraId="2A1917F8" w14:textId="76370D24" w:rsidR="005D148D" w:rsidRPr="005D148D" w:rsidRDefault="005D148D" w:rsidP="00A97665">
      <w:pPr>
        <w:spacing w:line="360" w:lineRule="auto"/>
        <w:rPr>
          <w:rtl/>
        </w:rPr>
      </w:pPr>
      <w:r w:rsidRPr="005D148D">
        <w:rPr>
          <w:rFonts w:hint="cs"/>
          <w:rtl/>
        </w:rPr>
        <w:t>همچنین برای تصمیم</w:t>
      </w:r>
      <w:r w:rsidR="00E37D24">
        <w:rPr>
          <w:rFonts w:hint="cs"/>
          <w:rtl/>
        </w:rPr>
        <w:t>‌</w:t>
      </w:r>
      <w:r w:rsidRPr="005D148D">
        <w:rPr>
          <w:rFonts w:hint="cs"/>
          <w:rtl/>
        </w:rPr>
        <w:t>گیری راحت</w:t>
      </w:r>
      <w:r w:rsidR="005A1A54">
        <w:rPr>
          <w:rFonts w:hint="cs"/>
          <w:rtl/>
        </w:rPr>
        <w:t>‌</w:t>
      </w:r>
      <w:r w:rsidRPr="005D148D">
        <w:rPr>
          <w:rFonts w:hint="cs"/>
          <w:rtl/>
        </w:rPr>
        <w:t>تر برای انتخاب اس</w:t>
      </w:r>
      <w:r w:rsidR="002018EF">
        <w:rPr>
          <w:rFonts w:hint="cs"/>
          <w:rtl/>
        </w:rPr>
        <w:t>ات</w:t>
      </w:r>
      <w:r w:rsidRPr="005D148D">
        <w:rPr>
          <w:rFonts w:hint="cs"/>
          <w:rtl/>
        </w:rPr>
        <w:t>ید، بخش نظرسنجی و ارزیابی اساتید اضافه شده است.</w:t>
      </w:r>
    </w:p>
    <w:p w14:paraId="1FB946F5" w14:textId="4CE64A82" w:rsidR="005D148D" w:rsidRPr="005D148D" w:rsidRDefault="005D148D" w:rsidP="00A97665">
      <w:pPr>
        <w:spacing w:line="360" w:lineRule="auto"/>
      </w:pPr>
      <w:r w:rsidRPr="005D148D">
        <w:rPr>
          <w:rFonts w:hint="cs"/>
          <w:rtl/>
        </w:rPr>
        <w:lastRenderedPageBreak/>
        <w:t>کلیه فرآیند ثبت نام مقدماتی و انتخاب واحد و ترمیم نیز همانند سامانه</w:t>
      </w:r>
      <w:r w:rsidR="009A5042">
        <w:rPr>
          <w:rFonts w:hint="cs"/>
          <w:rtl/>
        </w:rPr>
        <w:t>‌</w:t>
      </w:r>
      <w:r w:rsidRPr="005D148D">
        <w:rPr>
          <w:rFonts w:hint="cs"/>
          <w:rtl/>
        </w:rPr>
        <w:t>های قبلی صورت می</w:t>
      </w:r>
      <w:r w:rsidR="00472A71">
        <w:rPr>
          <w:rFonts w:hint="cs"/>
          <w:rtl/>
        </w:rPr>
        <w:t>‌</w:t>
      </w:r>
      <w:r w:rsidRPr="005D148D">
        <w:rPr>
          <w:rFonts w:hint="cs"/>
          <w:rtl/>
        </w:rPr>
        <w:t>گیرد که در ادامه کلیه موارد را به طور کامل شرح خواهیم داد.</w:t>
      </w:r>
    </w:p>
    <w:p w14:paraId="3B5D8CB0" w14:textId="77777777" w:rsidR="00222D6F" w:rsidRPr="00222D6F" w:rsidRDefault="00222D6F" w:rsidP="00E52300">
      <w:pPr>
        <w:pStyle w:val="ListParagraph"/>
        <w:keepNext/>
        <w:keepLines/>
        <w:numPr>
          <w:ilvl w:val="0"/>
          <w:numId w:val="9"/>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9" w:name="_Toc56507288"/>
      <w:bookmarkStart w:id="10" w:name="_Toc56811934"/>
      <w:bookmarkStart w:id="11" w:name="_Toc56811983"/>
      <w:bookmarkStart w:id="12" w:name="_Toc56816217"/>
      <w:bookmarkStart w:id="13" w:name="_Toc56816750"/>
      <w:bookmarkEnd w:id="9"/>
      <w:bookmarkEnd w:id="10"/>
      <w:bookmarkEnd w:id="11"/>
      <w:bookmarkEnd w:id="12"/>
      <w:bookmarkEnd w:id="13"/>
    </w:p>
    <w:p w14:paraId="6CE2D720" w14:textId="77777777" w:rsidR="00222D6F" w:rsidRPr="00222D6F" w:rsidRDefault="00222D6F" w:rsidP="00E52300">
      <w:pPr>
        <w:pStyle w:val="ListParagraph"/>
        <w:keepNext/>
        <w:keepLines/>
        <w:numPr>
          <w:ilvl w:val="0"/>
          <w:numId w:val="9"/>
        </w:numPr>
        <w:spacing w:before="200" w:after="0" w:line="360" w:lineRule="auto"/>
        <w:contextualSpacing w:val="0"/>
        <w:outlineLvl w:val="1"/>
        <w:rPr>
          <w:rFonts w:asciiTheme="majorHAnsi" w:eastAsiaTheme="majorEastAsia" w:hAnsiTheme="majorHAnsi" w:cs="B Titr"/>
          <w:b/>
          <w:bCs/>
          <w:vanish/>
          <w:sz w:val="26"/>
          <w:szCs w:val="28"/>
          <w:rtl/>
          <w:lang w:bidi="ar-BH"/>
        </w:rPr>
      </w:pPr>
      <w:bookmarkStart w:id="14" w:name="_Toc56507289"/>
      <w:bookmarkStart w:id="15" w:name="_Toc56811935"/>
      <w:bookmarkStart w:id="16" w:name="_Toc56811984"/>
      <w:bookmarkStart w:id="17" w:name="_Toc56816218"/>
      <w:bookmarkStart w:id="18" w:name="_Toc56816751"/>
      <w:bookmarkEnd w:id="14"/>
      <w:bookmarkEnd w:id="15"/>
      <w:bookmarkEnd w:id="16"/>
      <w:bookmarkEnd w:id="17"/>
      <w:bookmarkEnd w:id="18"/>
    </w:p>
    <w:p w14:paraId="5E0DF24B" w14:textId="0D15415B" w:rsidR="00115B51" w:rsidRPr="00C80DB2" w:rsidRDefault="00115B51" w:rsidP="005C4DBE">
      <w:pPr>
        <w:pStyle w:val="Heading3"/>
        <w:numPr>
          <w:ilvl w:val="0"/>
          <w:numId w:val="25"/>
        </w:numPr>
      </w:pPr>
      <w:bookmarkStart w:id="19" w:name="_Toc56816752"/>
      <w:r w:rsidRPr="00C80DB2">
        <w:rPr>
          <w:rtl/>
        </w:rPr>
        <w:t>چشم انداز محصول</w:t>
      </w:r>
      <w:bookmarkEnd w:id="19"/>
      <w:r w:rsidR="00EB7C72" w:rsidRPr="00C80DB2">
        <w:rPr>
          <w:rtl/>
        </w:rPr>
        <w:tab/>
      </w:r>
    </w:p>
    <w:p w14:paraId="71BF4862" w14:textId="1563BA3A" w:rsidR="00115B51" w:rsidRPr="00115B51" w:rsidRDefault="00115B51" w:rsidP="00781EAA">
      <w:pPr>
        <w:spacing w:line="360" w:lineRule="auto"/>
        <w:rPr>
          <w:sz w:val="24"/>
          <w:rtl/>
          <w:lang w:bidi="ar-BH"/>
        </w:rPr>
      </w:pPr>
      <w:r w:rsidRPr="00115B51">
        <w:rPr>
          <w:sz w:val="24"/>
          <w:rtl/>
          <w:lang w:bidi="ar-BH"/>
        </w:rPr>
        <w:t>سامانه ساوا دارای دو بخش سایت و وب اپلیکیشن است. جهت بهبود عملکرد در برنامه</w:t>
      </w:r>
      <w:r w:rsidR="00333B93">
        <w:rPr>
          <w:rFonts w:hint="cs"/>
          <w:sz w:val="24"/>
          <w:rtl/>
          <w:lang w:bidi="ar-BH"/>
        </w:rPr>
        <w:t>‌</w:t>
      </w:r>
      <w:r w:rsidRPr="00115B51">
        <w:rPr>
          <w:sz w:val="24"/>
          <w:rtl/>
          <w:lang w:bidi="ar-BH"/>
        </w:rPr>
        <w:t>ریزی درسی در پیش از انتخاب واحد وب اپلیکیشنی برای برنامه</w:t>
      </w:r>
      <w:r w:rsidR="00C1502D">
        <w:rPr>
          <w:rFonts w:hint="cs"/>
          <w:sz w:val="24"/>
          <w:rtl/>
          <w:lang w:bidi="ar-BH"/>
        </w:rPr>
        <w:t>‌</w:t>
      </w:r>
      <w:r w:rsidRPr="00115B51">
        <w:rPr>
          <w:sz w:val="24"/>
          <w:rtl/>
          <w:lang w:bidi="ar-BH"/>
        </w:rPr>
        <w:t>ریزی هفتگی دروس با استفاده از الگوریتم های برنامه ریزی تعبیه شده تا کاربر پس از یک</w:t>
      </w:r>
      <w:r w:rsidR="00643931">
        <w:rPr>
          <w:rFonts w:hint="cs"/>
          <w:sz w:val="24"/>
          <w:rtl/>
          <w:lang w:bidi="ar-BH"/>
        </w:rPr>
        <w:t xml:space="preserve"> </w:t>
      </w:r>
      <w:r w:rsidRPr="00115B51">
        <w:rPr>
          <w:sz w:val="24"/>
          <w:rtl/>
          <w:lang w:bidi="ar-BH"/>
        </w:rPr>
        <w:t>بار گرفتن اطلاعات دروس بتواند بطور افلاین و بدون نیاز به دسترسی به اینترنت برنامه ریزی خود را انجام دهد. با توجه به تغییرات پیشبینی نشده در ارائه دروس کاربر می</w:t>
      </w:r>
      <w:r w:rsidR="00643931">
        <w:rPr>
          <w:rFonts w:hint="cs"/>
          <w:sz w:val="24"/>
          <w:rtl/>
          <w:lang w:bidi="ar-BH"/>
        </w:rPr>
        <w:t>‌</w:t>
      </w:r>
      <w:r w:rsidRPr="00115B51">
        <w:rPr>
          <w:sz w:val="24"/>
          <w:rtl/>
          <w:lang w:bidi="ar-BH"/>
        </w:rPr>
        <w:t xml:space="preserve">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0075759C">
        <w:rPr>
          <w:rFonts w:hint="cs"/>
          <w:sz w:val="24"/>
          <w:rtl/>
          <w:lang w:bidi="ar-BH"/>
        </w:rPr>
        <w:t>آ</w:t>
      </w:r>
      <w:r w:rsidRPr="00115B51">
        <w:rPr>
          <w:sz w:val="24"/>
          <w:rtl/>
          <w:lang w:bidi="ar-BH"/>
        </w:rPr>
        <w:t>نلاین اجرا می</w:t>
      </w:r>
      <w:r w:rsidR="009C42D8">
        <w:rPr>
          <w:rFonts w:hint="cs"/>
          <w:sz w:val="24"/>
          <w:rtl/>
          <w:lang w:bidi="ar-BH"/>
        </w:rPr>
        <w:t>‌</w:t>
      </w:r>
      <w:r w:rsidRPr="00115B51">
        <w:rPr>
          <w:sz w:val="24"/>
          <w:rtl/>
          <w:lang w:bidi="ar-BH"/>
        </w:rPr>
        <w:t>شود.</w:t>
      </w:r>
    </w:p>
    <w:p w14:paraId="67BE78E1" w14:textId="1B0876D1" w:rsidR="00115B51" w:rsidRDefault="00115B51" w:rsidP="00781EAA">
      <w:pPr>
        <w:spacing w:line="360" w:lineRule="auto"/>
        <w:rPr>
          <w:sz w:val="24"/>
          <w:rtl/>
          <w:lang w:bidi="ar-BH"/>
        </w:rPr>
      </w:pPr>
      <w:r w:rsidRPr="00115B51">
        <w:rPr>
          <w:sz w:val="24"/>
          <w:rtl/>
          <w:lang w:bidi="ar-BH"/>
        </w:rPr>
        <w:t>همچنین کاربر عملیات های ثبت نام مقدماتی، انتخاب واحد، ترمیم و دریافت گزارشات آموزشی را در سایت انجام خواهد داد.</w:t>
      </w:r>
    </w:p>
    <w:p w14:paraId="38E01A47" w14:textId="4BE8B70C"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7138FC" w:rsidRPr="004B51C0">
        <w:rPr>
          <w:rFonts w:hint="cs"/>
          <w:b w:val="0"/>
          <w:bCs/>
          <w:i w:val="0"/>
          <w:iCs w:val="0"/>
          <w:rtl/>
          <w:lang w:bidi="ar-BH"/>
        </w:rPr>
        <w:t>‌</w:t>
      </w:r>
      <w:r w:rsidRPr="004B51C0">
        <w:rPr>
          <w:b w:val="0"/>
          <w:bCs/>
          <w:i w:val="0"/>
          <w:iCs w:val="0"/>
          <w:rtl/>
          <w:lang w:bidi="ar-BH"/>
        </w:rPr>
        <w:t>های سیستم</w:t>
      </w:r>
    </w:p>
    <w:p w14:paraId="5A370286" w14:textId="3B6180D3"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w:t>
      </w:r>
      <w:r w:rsidR="004F655E">
        <w:rPr>
          <w:rFonts w:hint="cs"/>
          <w:sz w:val="24"/>
          <w:rtl/>
          <w:lang w:bidi="ar-BH"/>
        </w:rPr>
        <w:t>ئ</w:t>
      </w:r>
      <w:r w:rsidRPr="00115B51">
        <w:rPr>
          <w:sz w:val="24"/>
          <w:rtl/>
          <w:lang w:bidi="ar-BH"/>
        </w:rPr>
        <w:t>ول آموزشی باید در پایگاه داده ثبت شود.</w:t>
      </w:r>
    </w:p>
    <w:p w14:paraId="0B68C811" w14:textId="36FC6EC7" w:rsidR="00115B51" w:rsidRPr="00115B51" w:rsidRDefault="00115B51" w:rsidP="00781EAA">
      <w:pPr>
        <w:spacing w:line="360" w:lineRule="auto"/>
        <w:rPr>
          <w:sz w:val="24"/>
          <w:rtl/>
          <w:lang w:bidi="ar-BH"/>
        </w:rPr>
      </w:pPr>
      <w:r w:rsidRPr="00115B51">
        <w:rPr>
          <w:sz w:val="24"/>
          <w:rtl/>
          <w:lang w:bidi="ar-BH"/>
        </w:rPr>
        <w:t xml:space="preserve">سامانه همچنین باید نتایج ثبت نام مقدماتی را </w:t>
      </w:r>
      <w:r w:rsidR="00880779">
        <w:rPr>
          <w:rFonts w:hint="cs"/>
          <w:sz w:val="24"/>
          <w:rtl/>
          <w:lang w:bidi="ar-BH"/>
        </w:rPr>
        <w:t>به واسطه پایگاه</w:t>
      </w:r>
      <w:ins w:id="20" w:author="sadra hakim" w:date="2020-11-20T16:48:00Z">
        <w:r w:rsidR="00880779">
          <w:rPr>
            <w:rFonts w:hint="cs"/>
            <w:sz w:val="24"/>
            <w:rtl/>
            <w:lang w:bidi="ar-BH"/>
          </w:rPr>
          <w:t>‌</w:t>
        </w:r>
      </w:ins>
      <w:r w:rsidR="003E2E87">
        <w:rPr>
          <w:rFonts w:hint="cs"/>
          <w:sz w:val="24"/>
          <w:rtl/>
        </w:rPr>
        <w:t xml:space="preserve">داده، </w:t>
      </w:r>
      <w:r w:rsidRPr="00115B51">
        <w:rPr>
          <w:sz w:val="24"/>
          <w:rtl/>
          <w:lang w:bidi="ar-BH"/>
        </w:rPr>
        <w:t>به دانشکده</w:t>
      </w:r>
      <w:r w:rsidR="003E2E87">
        <w:rPr>
          <w:rFonts w:hint="cs"/>
          <w:sz w:val="24"/>
          <w:rtl/>
          <w:lang w:bidi="ar-BH"/>
        </w:rPr>
        <w:t>‌</w:t>
      </w:r>
      <w:r w:rsidRPr="00115B51">
        <w:rPr>
          <w:sz w:val="24"/>
          <w:rtl/>
          <w:lang w:bidi="ar-BH"/>
        </w:rPr>
        <w:t>های مربوطه جهت اطلاع مس</w:t>
      </w:r>
      <w:r w:rsidR="0034442A">
        <w:rPr>
          <w:rFonts w:hint="cs"/>
          <w:sz w:val="24"/>
          <w:rtl/>
          <w:lang w:bidi="ar-BH"/>
        </w:rPr>
        <w:t>ئ</w:t>
      </w:r>
      <w:r w:rsidRPr="00115B51">
        <w:rPr>
          <w:sz w:val="24"/>
          <w:rtl/>
          <w:lang w:bidi="ar-BH"/>
        </w:rPr>
        <w:t xml:space="preserve">ولین آموزشی </w:t>
      </w:r>
      <w:r w:rsidR="00C9003B">
        <w:rPr>
          <w:rFonts w:hint="cs"/>
          <w:sz w:val="24"/>
          <w:rtl/>
          <w:lang w:bidi="ar-BH"/>
        </w:rPr>
        <w:t>بدهد</w:t>
      </w:r>
      <w:r w:rsidR="00026C65">
        <w:rPr>
          <w:rFonts w:hint="cs"/>
          <w:sz w:val="24"/>
          <w:rtl/>
          <w:lang w:bidi="ar-BH"/>
        </w:rPr>
        <w:t xml:space="preserve"> </w:t>
      </w:r>
      <w:r w:rsidRPr="00115B51">
        <w:rPr>
          <w:sz w:val="24"/>
          <w:rtl/>
          <w:lang w:bidi="ar-BH"/>
        </w:rPr>
        <w:t>و همچنین تغییرات احتمالی ایجاد شده در برنامه های درسی یا سایر اطلاعات و سیاست های جدید آموزش کل یا مس</w:t>
      </w:r>
      <w:r w:rsidR="006D3240">
        <w:rPr>
          <w:rFonts w:hint="cs"/>
          <w:sz w:val="24"/>
          <w:rtl/>
          <w:lang w:bidi="ar-BH"/>
        </w:rPr>
        <w:t>ئ</w:t>
      </w:r>
      <w:r w:rsidRPr="00115B51">
        <w:rPr>
          <w:sz w:val="24"/>
          <w:rtl/>
          <w:lang w:bidi="ar-BH"/>
        </w:rPr>
        <w:t>ول آموزشی دانشکده ها را دریافت نماید.</w:t>
      </w:r>
    </w:p>
    <w:p w14:paraId="11C00F55" w14:textId="11900AE4"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w:t>
      </w:r>
      <w:r w:rsidR="00643DD4">
        <w:rPr>
          <w:rFonts w:hint="cs"/>
          <w:sz w:val="24"/>
          <w:rtl/>
          <w:lang w:bidi="ar-BH"/>
        </w:rPr>
        <w:t>‌</w:t>
      </w:r>
      <w:r w:rsidRPr="00115B51">
        <w:rPr>
          <w:sz w:val="24"/>
          <w:rtl/>
          <w:lang w:bidi="ar-BH"/>
        </w:rPr>
        <w:t>های قدرتمند برای پردازش وذخیره</w:t>
      </w:r>
      <w:r w:rsidR="00BD06F9">
        <w:rPr>
          <w:rFonts w:hint="cs"/>
          <w:sz w:val="24"/>
          <w:rtl/>
          <w:lang w:bidi="ar-BH"/>
        </w:rPr>
        <w:t>‌</w:t>
      </w:r>
      <w:r w:rsidRPr="00115B51">
        <w:rPr>
          <w:sz w:val="24"/>
          <w:rtl/>
          <w:lang w:bidi="ar-BH"/>
        </w:rPr>
        <w:t>سازی اطلاعات داریم.</w:t>
      </w:r>
    </w:p>
    <w:p w14:paraId="6B009842" w14:textId="460E4C7C"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376045" w:rsidRPr="004B51C0">
        <w:rPr>
          <w:rFonts w:hint="cs"/>
          <w:b w:val="0"/>
          <w:bCs/>
          <w:i w:val="0"/>
          <w:iCs w:val="0"/>
          <w:rtl/>
          <w:lang w:bidi="ar-BH"/>
        </w:rPr>
        <w:t>‌</w:t>
      </w:r>
      <w:r w:rsidRPr="004B51C0">
        <w:rPr>
          <w:b w:val="0"/>
          <w:bCs/>
          <w:i w:val="0"/>
          <w:iCs w:val="0"/>
          <w:rtl/>
          <w:lang w:bidi="ar-BH"/>
        </w:rPr>
        <w:t>های کاربر</w:t>
      </w:r>
    </w:p>
    <w:p w14:paraId="20979CBE" w14:textId="2F9B20E4" w:rsidR="00DA3BFC" w:rsidRPr="00115B51" w:rsidRDefault="00115B51" w:rsidP="00DA3BFC">
      <w:pPr>
        <w:spacing w:line="360" w:lineRule="auto"/>
        <w:rPr>
          <w:sz w:val="24"/>
          <w:rtl/>
          <w:lang w:bidi="ar-BH"/>
        </w:rPr>
      </w:pPr>
      <w:r w:rsidRPr="00115B51">
        <w:rPr>
          <w:sz w:val="24"/>
          <w:rtl/>
          <w:lang w:bidi="ar-BH"/>
        </w:rPr>
        <w:t xml:space="preserve">با توجه به اینکه کاربران سامانه </w:t>
      </w:r>
      <w:r w:rsidR="00AC33E3">
        <w:rPr>
          <w:rFonts w:hint="cs"/>
          <w:sz w:val="24"/>
          <w:rtl/>
          <w:lang w:bidi="ar-BH"/>
        </w:rPr>
        <w:t>چهار</w:t>
      </w:r>
      <w:r w:rsidRPr="00115B51">
        <w:rPr>
          <w:sz w:val="24"/>
          <w:rtl/>
          <w:lang w:bidi="ar-BH"/>
        </w:rPr>
        <w:t xml:space="preserve"> دسته می</w:t>
      </w:r>
      <w:r w:rsidR="008B6653">
        <w:rPr>
          <w:rFonts w:hint="cs"/>
          <w:sz w:val="24"/>
          <w:rtl/>
          <w:lang w:bidi="ar-BH"/>
        </w:rPr>
        <w:t>‌</w:t>
      </w:r>
      <w:r w:rsidRPr="00115B51">
        <w:rPr>
          <w:sz w:val="24"/>
          <w:rtl/>
          <w:lang w:bidi="ar-BH"/>
        </w:rPr>
        <w:t xml:space="preserve">باشند، سامانه ساوا دارای </w:t>
      </w:r>
      <w:r w:rsidR="00DA3BFC">
        <w:rPr>
          <w:rFonts w:hint="cs"/>
          <w:sz w:val="24"/>
          <w:rtl/>
          <w:lang w:bidi="ar-BH"/>
        </w:rPr>
        <w:t>چهار</w:t>
      </w:r>
      <w:r w:rsidRPr="00115B51">
        <w:rPr>
          <w:sz w:val="24"/>
          <w:rtl/>
          <w:lang w:bidi="ar-BH"/>
        </w:rPr>
        <w:t xml:space="preserve"> نوع </w:t>
      </w:r>
      <w:r w:rsidR="00EA232B">
        <w:rPr>
          <w:rFonts w:hint="cs"/>
          <w:sz w:val="24"/>
          <w:rtl/>
          <w:lang w:bidi="ar-BH"/>
        </w:rPr>
        <w:t xml:space="preserve">سطح دسترسی و </w:t>
      </w:r>
      <w:r w:rsidRPr="00115B51">
        <w:rPr>
          <w:sz w:val="24"/>
          <w:rtl/>
          <w:lang w:bidi="ar-BH"/>
        </w:rPr>
        <w:t>واسط کا</w:t>
      </w:r>
      <w:r w:rsidR="00D36853">
        <w:rPr>
          <w:rFonts w:hint="cs"/>
          <w:sz w:val="24"/>
          <w:rtl/>
          <w:lang w:bidi="ar-BH"/>
        </w:rPr>
        <w:t>ر</w:t>
      </w:r>
      <w:r w:rsidRPr="00115B51">
        <w:rPr>
          <w:sz w:val="24"/>
          <w:rtl/>
          <w:lang w:bidi="ar-BH"/>
        </w:rPr>
        <w:t>بری است:</w:t>
      </w:r>
    </w:p>
    <w:p w14:paraId="3E3594A1" w14:textId="3A3BE590" w:rsidR="00115B51" w:rsidRPr="00107796" w:rsidRDefault="00115B51" w:rsidP="005C4DBE">
      <w:pPr>
        <w:pStyle w:val="ListParagraph"/>
        <w:numPr>
          <w:ilvl w:val="0"/>
          <w:numId w:val="12"/>
        </w:numPr>
        <w:spacing w:after="160" w:line="360" w:lineRule="auto"/>
        <w:rPr>
          <w:sz w:val="24"/>
          <w:lang w:bidi="ar-BH"/>
        </w:rPr>
      </w:pPr>
      <w:r w:rsidRPr="00107796">
        <w:rPr>
          <w:sz w:val="24"/>
          <w:rtl/>
          <w:lang w:bidi="ar-BH"/>
        </w:rPr>
        <w:t>واسط کا</w:t>
      </w:r>
      <w:r w:rsidR="00227735">
        <w:rPr>
          <w:rFonts w:hint="cs"/>
          <w:sz w:val="24"/>
          <w:rtl/>
          <w:lang w:bidi="ar-BH"/>
        </w:rPr>
        <w:t>ر</w:t>
      </w:r>
      <w:r w:rsidRPr="00107796">
        <w:rPr>
          <w:sz w:val="24"/>
          <w:rtl/>
          <w:lang w:bidi="ar-BH"/>
        </w:rPr>
        <w:t>بری دانشجویان: برای دانشجویان دو واسط کا</w:t>
      </w:r>
      <w:r w:rsidR="00326A7B">
        <w:rPr>
          <w:rFonts w:hint="cs"/>
          <w:sz w:val="24"/>
          <w:rtl/>
          <w:lang w:bidi="ar-BH"/>
        </w:rPr>
        <w:t>ر</w:t>
      </w:r>
      <w:r w:rsidRPr="00107796">
        <w:rPr>
          <w:sz w:val="24"/>
          <w:rtl/>
          <w:lang w:bidi="ar-BH"/>
        </w:rPr>
        <w:t>بری در</w:t>
      </w:r>
      <w:r w:rsidR="00D76D3E">
        <w:rPr>
          <w:rFonts w:hint="cs"/>
          <w:sz w:val="24"/>
          <w:rtl/>
          <w:lang w:bidi="ar-BH"/>
        </w:rPr>
        <w:t xml:space="preserve"> </w:t>
      </w:r>
      <w:r w:rsidRPr="00107796">
        <w:rPr>
          <w:sz w:val="24"/>
          <w:rtl/>
          <w:lang w:bidi="ar-BH"/>
        </w:rPr>
        <w:t>نظر گرفته شده:</w:t>
      </w:r>
    </w:p>
    <w:p w14:paraId="714BEFC7" w14:textId="05C13ACA" w:rsidR="00DA3BFC" w:rsidRPr="00D179C5" w:rsidRDefault="00115B51" w:rsidP="00D179C5">
      <w:pPr>
        <w:pStyle w:val="ListParagraph"/>
        <w:numPr>
          <w:ilvl w:val="0"/>
          <w:numId w:val="1"/>
        </w:numPr>
        <w:spacing w:after="160" w:line="360" w:lineRule="auto"/>
        <w:rPr>
          <w:sz w:val="24"/>
          <w:rtl/>
          <w:lang w:bidi="ar-BH"/>
        </w:rPr>
      </w:pPr>
      <w:r w:rsidRPr="00115B51">
        <w:rPr>
          <w:sz w:val="24"/>
          <w:rtl/>
          <w:lang w:bidi="ar-BH"/>
        </w:rPr>
        <w:t>واسط کاربری وب اپلیکیشن برای برنامه</w:t>
      </w:r>
      <w:r w:rsidR="009055E2">
        <w:rPr>
          <w:rFonts w:hint="cs"/>
          <w:sz w:val="24"/>
          <w:rtl/>
          <w:lang w:bidi="ar-BH"/>
        </w:rPr>
        <w:t>‌</w:t>
      </w:r>
      <w:r w:rsidRPr="00115B51">
        <w:rPr>
          <w:sz w:val="24"/>
          <w:rtl/>
          <w:lang w:bidi="ar-BH"/>
        </w:rPr>
        <w:t>ریزی دروس و نظرسنجی دروس و اساتید است که با</w:t>
      </w:r>
      <w:r w:rsidR="002F151B">
        <w:rPr>
          <w:rFonts w:hint="cs"/>
          <w:sz w:val="24"/>
          <w:rtl/>
          <w:lang w:bidi="ar-BH"/>
        </w:rPr>
        <w:t xml:space="preserve"> </w:t>
      </w:r>
      <w:r w:rsidRPr="00115B51">
        <w:rPr>
          <w:sz w:val="24"/>
          <w:rtl/>
          <w:lang w:bidi="ar-BH"/>
        </w:rPr>
        <w:t>توجه به ماهیت وب اپلیکشین</w:t>
      </w:r>
      <w:r w:rsidR="00F84CBD">
        <w:rPr>
          <w:rFonts w:hint="cs"/>
          <w:sz w:val="24"/>
          <w:rtl/>
          <w:lang w:bidi="ar-BH"/>
        </w:rPr>
        <w:t>،</w:t>
      </w:r>
      <w:r w:rsidRPr="00115B51">
        <w:rPr>
          <w:sz w:val="24"/>
          <w:rtl/>
          <w:lang w:bidi="ar-BH"/>
        </w:rPr>
        <w:t xml:space="preserve"> رو</w:t>
      </w:r>
      <w:r w:rsidR="00F84CBD">
        <w:rPr>
          <w:rFonts w:hint="cs"/>
          <w:sz w:val="24"/>
          <w:rtl/>
          <w:lang w:bidi="ar-BH"/>
        </w:rPr>
        <w:t>ی</w:t>
      </w:r>
      <w:r w:rsidRPr="00115B51">
        <w:rPr>
          <w:sz w:val="24"/>
          <w:rtl/>
          <w:lang w:bidi="ar-BH"/>
        </w:rPr>
        <w:t xml:space="preserve"> تمامی </w:t>
      </w:r>
      <w:r w:rsidR="00774FB9">
        <w:rPr>
          <w:rFonts w:hint="cs"/>
          <w:sz w:val="24"/>
          <w:rtl/>
          <w:lang w:bidi="ar-BH"/>
        </w:rPr>
        <w:t>سکو</w:t>
      </w:r>
      <w:r w:rsidRPr="00115B51">
        <w:rPr>
          <w:sz w:val="24"/>
          <w:rtl/>
          <w:lang w:bidi="ar-BH"/>
        </w:rPr>
        <w:t xml:space="preserve"> ها قابل دسترسی است.</w:t>
      </w:r>
    </w:p>
    <w:p w14:paraId="44308E43" w14:textId="06D2194B" w:rsidR="00115B51" w:rsidRDefault="00115B51" w:rsidP="004A5061">
      <w:pPr>
        <w:pStyle w:val="ListParagraph"/>
        <w:numPr>
          <w:ilvl w:val="0"/>
          <w:numId w:val="1"/>
        </w:numPr>
        <w:spacing w:after="160" w:line="360" w:lineRule="auto"/>
        <w:rPr>
          <w:sz w:val="24"/>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452101AD" w14:textId="1B8F16B3" w:rsidR="00D179C5" w:rsidRPr="00D179C5" w:rsidRDefault="001F153E" w:rsidP="005C4DBE">
      <w:pPr>
        <w:pStyle w:val="ListParagraph"/>
        <w:numPr>
          <w:ilvl w:val="0"/>
          <w:numId w:val="15"/>
        </w:numPr>
        <w:spacing w:after="160" w:line="360" w:lineRule="auto"/>
        <w:rPr>
          <w:sz w:val="24"/>
          <w:rtl/>
          <w:lang w:bidi="ar-BH"/>
        </w:rPr>
      </w:pPr>
      <w:r>
        <w:rPr>
          <w:rFonts w:hint="cs"/>
          <w:sz w:val="24"/>
          <w:rtl/>
          <w:lang w:bidi="ar-BH"/>
        </w:rPr>
        <w:t>واسط کاربری مهمان: واسط کاربری مهمان</w:t>
      </w:r>
      <w:r w:rsidR="00022DB8">
        <w:rPr>
          <w:rFonts w:hint="cs"/>
          <w:sz w:val="24"/>
          <w:rtl/>
          <w:lang w:bidi="ar-BH"/>
        </w:rPr>
        <w:t>، سایت می</w:t>
      </w:r>
      <w:r w:rsidR="007E519B">
        <w:rPr>
          <w:rFonts w:hint="cs"/>
          <w:sz w:val="24"/>
          <w:rtl/>
          <w:lang w:bidi="ar-BH"/>
        </w:rPr>
        <w:t>‌</w:t>
      </w:r>
      <w:r w:rsidR="00022DB8">
        <w:rPr>
          <w:rFonts w:hint="cs"/>
          <w:sz w:val="24"/>
          <w:rtl/>
          <w:lang w:bidi="ar-BH"/>
        </w:rPr>
        <w:t>باشد که کاربر توانایی ساختن و استخراج برنامه</w:t>
      </w:r>
      <w:r w:rsidR="00765035">
        <w:rPr>
          <w:rFonts w:hint="cs"/>
          <w:sz w:val="24"/>
          <w:rtl/>
          <w:lang w:bidi="ar-BH"/>
        </w:rPr>
        <w:t>‌</w:t>
      </w:r>
      <w:r w:rsidR="00022DB8">
        <w:rPr>
          <w:rFonts w:hint="cs"/>
          <w:sz w:val="24"/>
          <w:rtl/>
          <w:lang w:bidi="ar-BH"/>
        </w:rPr>
        <w:t>های هفتگی را دارد.</w:t>
      </w:r>
    </w:p>
    <w:p w14:paraId="15CE6BF2" w14:textId="3860945F" w:rsidR="00115B51" w:rsidRPr="00115B51" w:rsidRDefault="00115B51" w:rsidP="005C4DBE">
      <w:pPr>
        <w:pStyle w:val="ListParagraph"/>
        <w:numPr>
          <w:ilvl w:val="0"/>
          <w:numId w:val="13"/>
        </w:numPr>
        <w:spacing w:after="160" w:line="360" w:lineRule="auto"/>
        <w:rPr>
          <w:sz w:val="24"/>
          <w:lang w:bidi="ar-BH"/>
        </w:rPr>
      </w:pPr>
      <w:r w:rsidRPr="00115B51">
        <w:rPr>
          <w:sz w:val="24"/>
          <w:rtl/>
          <w:lang w:bidi="ar-BH"/>
        </w:rPr>
        <w:lastRenderedPageBreak/>
        <w:t xml:space="preserve">واسط کاربری مدیر سطح دو: واسط کاربری مدیر سطح دو، </w:t>
      </w:r>
      <w:r w:rsidR="00916D8A">
        <w:rPr>
          <w:rFonts w:hint="cs"/>
          <w:sz w:val="24"/>
          <w:rtl/>
          <w:lang w:bidi="ar-BH"/>
        </w:rPr>
        <w:t>سایت</w:t>
      </w:r>
      <w:r w:rsidRPr="00115B51">
        <w:rPr>
          <w:sz w:val="24"/>
          <w:rtl/>
          <w:lang w:bidi="ar-BH"/>
        </w:rPr>
        <w:t xml:space="preserve"> می</w:t>
      </w:r>
      <w:r w:rsidR="000C44C5">
        <w:rPr>
          <w:rFonts w:hint="cs"/>
          <w:sz w:val="24"/>
          <w:rtl/>
          <w:lang w:bidi="ar-BH"/>
        </w:rPr>
        <w:t>‌</w:t>
      </w:r>
      <w:r w:rsidRPr="00115B51">
        <w:rPr>
          <w:sz w:val="24"/>
          <w:rtl/>
          <w:lang w:bidi="ar-BH"/>
        </w:rPr>
        <w:t>باشد که در آن کار</w:t>
      </w:r>
      <w:r w:rsidR="00F427C7">
        <w:rPr>
          <w:rFonts w:hint="cs"/>
          <w:sz w:val="24"/>
          <w:rtl/>
          <w:lang w:bidi="ar-BH"/>
        </w:rPr>
        <w:t>‌</w:t>
      </w:r>
      <w:r w:rsidRPr="00115B51">
        <w:rPr>
          <w:sz w:val="24"/>
          <w:rtl/>
          <w:lang w:bidi="ar-BH"/>
        </w:rPr>
        <w:t>های مشاهده ی نتایج مربوط به ثبت نام مقدماتی و سایر اطلاعات آموزشی دانشجویان و همچنین دریافت گزارشات و درخواست مجوز</w:t>
      </w:r>
      <w:r w:rsidR="00A91508">
        <w:rPr>
          <w:rFonts w:hint="cs"/>
          <w:sz w:val="24"/>
          <w:rtl/>
          <w:lang w:bidi="ar-BH"/>
        </w:rPr>
        <w:t>‌</w:t>
      </w:r>
      <w:r w:rsidRPr="00115B51">
        <w:rPr>
          <w:sz w:val="24"/>
          <w:rtl/>
          <w:lang w:bidi="ar-BH"/>
        </w:rPr>
        <w:t>های دانشجویان برای انتخاب واحد و پاسخگویی به آن ها را انجام می</w:t>
      </w:r>
      <w:r w:rsidR="00A61528">
        <w:rPr>
          <w:rFonts w:hint="cs"/>
          <w:sz w:val="24"/>
          <w:rtl/>
          <w:lang w:bidi="ar-BH"/>
        </w:rPr>
        <w:t>‌</w:t>
      </w:r>
      <w:r w:rsidRPr="00115B51">
        <w:rPr>
          <w:sz w:val="24"/>
          <w:rtl/>
          <w:lang w:bidi="ar-BH"/>
        </w:rPr>
        <w:t>دهد.</w:t>
      </w:r>
    </w:p>
    <w:p w14:paraId="2B0FE0F5" w14:textId="3761F8B1" w:rsidR="00115B51" w:rsidRPr="00115B51" w:rsidRDefault="00115B51" w:rsidP="005C4DBE">
      <w:pPr>
        <w:pStyle w:val="ListParagraph"/>
        <w:numPr>
          <w:ilvl w:val="0"/>
          <w:numId w:val="13"/>
        </w:numPr>
        <w:spacing w:after="160" w:line="360" w:lineRule="auto"/>
        <w:rPr>
          <w:sz w:val="24"/>
          <w:lang w:bidi="ar-BH"/>
        </w:rPr>
      </w:pPr>
      <w:r w:rsidRPr="00115B51">
        <w:rPr>
          <w:sz w:val="24"/>
          <w:rtl/>
          <w:lang w:bidi="ar-BH"/>
        </w:rPr>
        <w:t xml:space="preserve">واسط کاربری مدیر سطح یک: واسط کاربری مدیر سطح یک نیز </w:t>
      </w:r>
      <w:r w:rsidR="00916D8A">
        <w:rPr>
          <w:rFonts w:hint="cs"/>
          <w:sz w:val="24"/>
          <w:rtl/>
          <w:lang w:bidi="ar-BH"/>
        </w:rPr>
        <w:t>سایت</w:t>
      </w:r>
      <w:r w:rsidRPr="00115B51">
        <w:rPr>
          <w:sz w:val="24"/>
          <w:rtl/>
          <w:lang w:bidi="ar-BH"/>
        </w:rPr>
        <w:t xml:space="preserve"> می</w:t>
      </w:r>
      <w:r w:rsidR="00F009B1">
        <w:rPr>
          <w:rFonts w:hint="cs"/>
          <w:sz w:val="24"/>
          <w:rtl/>
          <w:lang w:bidi="ar-BH"/>
        </w:rPr>
        <w:t>‌</w:t>
      </w:r>
      <w:r w:rsidRPr="00115B51">
        <w:rPr>
          <w:sz w:val="24"/>
          <w:rtl/>
          <w:lang w:bidi="ar-BH"/>
        </w:rPr>
        <w:t>باشد که در آن عملیات مربوط به حذف، اضافه یا ویرایش حساب های</w:t>
      </w:r>
      <w:r w:rsidR="00CF34BA">
        <w:rPr>
          <w:rFonts w:hint="cs"/>
          <w:sz w:val="24"/>
          <w:rtl/>
          <w:lang w:bidi="ar-BH"/>
        </w:rPr>
        <w:t>‌</w:t>
      </w:r>
      <w:r w:rsidRPr="00115B51">
        <w:rPr>
          <w:sz w:val="24"/>
          <w:rtl/>
          <w:lang w:bidi="ar-BH"/>
        </w:rPr>
        <w:t>کاربری سایر کاربران و دادن سطح دسترسی به مدیر سطح دو انجام می شود.</w:t>
      </w:r>
    </w:p>
    <w:p w14:paraId="1B35D9C5" w14:textId="71B844A0"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376045" w:rsidRPr="004B51C0">
        <w:rPr>
          <w:rFonts w:hint="cs"/>
          <w:b w:val="0"/>
          <w:bCs/>
          <w:i w:val="0"/>
          <w:iCs w:val="0"/>
          <w:rtl/>
          <w:lang w:bidi="ar-BH"/>
        </w:rPr>
        <w:t>‌</w:t>
      </w:r>
      <w:r w:rsidRPr="004B51C0">
        <w:rPr>
          <w:b w:val="0"/>
          <w:bCs/>
          <w:i w:val="0"/>
          <w:iCs w:val="0"/>
          <w:rtl/>
          <w:lang w:bidi="ar-BH"/>
        </w:rPr>
        <w:t>های سخت</w:t>
      </w:r>
      <w:r w:rsidR="00233AE2" w:rsidRPr="004B51C0">
        <w:rPr>
          <w:rFonts w:hint="cs"/>
          <w:b w:val="0"/>
          <w:bCs/>
          <w:i w:val="0"/>
          <w:iCs w:val="0"/>
          <w:rtl/>
          <w:lang w:bidi="ar-BH"/>
        </w:rPr>
        <w:t>‌</w:t>
      </w:r>
      <w:r w:rsidRPr="004B51C0">
        <w:rPr>
          <w:b w:val="0"/>
          <w:bCs/>
          <w:i w:val="0"/>
          <w:iCs w:val="0"/>
          <w:rtl/>
          <w:lang w:bidi="ar-BH"/>
        </w:rPr>
        <w:t>افزاری</w:t>
      </w:r>
    </w:p>
    <w:p w14:paraId="426EB825" w14:textId="4D256842" w:rsidR="00115B51" w:rsidRPr="00115B51" w:rsidRDefault="00115B51" w:rsidP="00067647">
      <w:pPr>
        <w:spacing w:line="360" w:lineRule="auto"/>
        <w:rPr>
          <w:sz w:val="24"/>
          <w:lang w:bidi="ar-BH"/>
        </w:rPr>
      </w:pPr>
      <w:r w:rsidRPr="00115B51">
        <w:rPr>
          <w:sz w:val="24"/>
          <w:rtl/>
          <w:lang w:bidi="ar-BH"/>
        </w:rPr>
        <w:t>با توجه به اینکه سامانه ساوا، یک سامانه نرم</w:t>
      </w:r>
      <w:r w:rsidR="006E0F97">
        <w:rPr>
          <w:rFonts w:hint="cs"/>
          <w:sz w:val="24"/>
          <w:rtl/>
          <w:lang w:bidi="ar-BH"/>
        </w:rPr>
        <w:t>‌</w:t>
      </w:r>
      <w:r w:rsidRPr="00115B51">
        <w:rPr>
          <w:sz w:val="24"/>
          <w:rtl/>
          <w:lang w:bidi="ar-BH"/>
        </w:rPr>
        <w:t>افزاری بوده نیاز مبرهنی به واسط سخت</w:t>
      </w:r>
      <w:r w:rsidR="002A11A6">
        <w:rPr>
          <w:rFonts w:hint="cs"/>
          <w:sz w:val="24"/>
          <w:rtl/>
          <w:lang w:bidi="ar-BH"/>
        </w:rPr>
        <w:t>‌</w:t>
      </w:r>
      <w:r w:rsidRPr="00115B51">
        <w:rPr>
          <w:sz w:val="24"/>
          <w:rtl/>
          <w:lang w:bidi="ar-BH"/>
        </w:rPr>
        <w:t>افزاری خاصی ندارد اما با توجه به نیاز سامانه به اینترنت می</w:t>
      </w:r>
      <w:r w:rsidR="004F24F5">
        <w:rPr>
          <w:rFonts w:hint="cs"/>
          <w:sz w:val="24"/>
          <w:rtl/>
          <w:lang w:bidi="ar-BH"/>
        </w:rPr>
        <w:t>‌</w:t>
      </w:r>
      <w:r w:rsidRPr="00115B51">
        <w:rPr>
          <w:sz w:val="24"/>
          <w:rtl/>
          <w:lang w:bidi="ar-BH"/>
        </w:rPr>
        <w:t>توان کارت شبکه و مودم و همچنین سرور را به عنوان واسط سخت افزاری نام برد.</w:t>
      </w:r>
    </w:p>
    <w:p w14:paraId="2C9B3171" w14:textId="2E853178"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t>واسط</w:t>
      </w:r>
      <w:r w:rsidR="00376045" w:rsidRPr="004B51C0">
        <w:rPr>
          <w:rFonts w:hint="cs"/>
          <w:b w:val="0"/>
          <w:bCs/>
          <w:i w:val="0"/>
          <w:iCs w:val="0"/>
          <w:rtl/>
          <w:lang w:bidi="ar-BH"/>
        </w:rPr>
        <w:t>‌</w:t>
      </w:r>
      <w:r w:rsidRPr="004B51C0">
        <w:rPr>
          <w:b w:val="0"/>
          <w:bCs/>
          <w:i w:val="0"/>
          <w:iCs w:val="0"/>
          <w:rtl/>
          <w:lang w:bidi="ar-BH"/>
        </w:rPr>
        <w:t>های نرم</w:t>
      </w:r>
      <w:r w:rsidR="00233AE2" w:rsidRPr="004B51C0">
        <w:rPr>
          <w:rFonts w:hint="cs"/>
          <w:b w:val="0"/>
          <w:bCs/>
          <w:i w:val="0"/>
          <w:iCs w:val="0"/>
          <w:rtl/>
          <w:lang w:bidi="ar-BH"/>
        </w:rPr>
        <w:t>‌</w:t>
      </w:r>
      <w:r w:rsidRPr="004B51C0">
        <w:rPr>
          <w:b w:val="0"/>
          <w:bCs/>
          <w:i w:val="0"/>
          <w:iCs w:val="0"/>
          <w:rtl/>
          <w:lang w:bidi="ar-BH"/>
        </w:rPr>
        <w:t>افزاری</w:t>
      </w:r>
    </w:p>
    <w:p w14:paraId="58C49943" w14:textId="718EA5DB" w:rsidR="00115B51" w:rsidRPr="00115B51" w:rsidRDefault="004D5A76" w:rsidP="004D5A76">
      <w:pPr>
        <w:spacing w:line="360" w:lineRule="auto"/>
        <w:jc w:val="both"/>
        <w:rPr>
          <w:sz w:val="24"/>
          <w:rtl/>
          <w:lang w:bidi="ar-BH"/>
        </w:rPr>
      </w:pPr>
      <w:r>
        <w:rPr>
          <w:rFonts w:hint="cs"/>
          <w:sz w:val="24"/>
          <w:rtl/>
          <w:lang w:bidi="ar-BH"/>
        </w:rPr>
        <w:t>مرورگر کاربران که قرار</w:t>
      </w:r>
      <w:r w:rsidR="00B91850">
        <w:rPr>
          <w:rFonts w:hint="cs"/>
          <w:sz w:val="24"/>
          <w:rtl/>
          <w:lang w:bidi="ar-BH"/>
        </w:rPr>
        <w:t xml:space="preserve"> است</w:t>
      </w:r>
      <w:r>
        <w:rPr>
          <w:rFonts w:hint="cs"/>
          <w:sz w:val="24"/>
          <w:rtl/>
          <w:lang w:bidi="ar-BH"/>
        </w:rPr>
        <w:t xml:space="preserve"> </w:t>
      </w:r>
      <w:r w:rsidR="00115B51" w:rsidRPr="00115B51">
        <w:rPr>
          <w:sz w:val="24"/>
          <w:rtl/>
          <w:lang w:bidi="ar-BH"/>
        </w:rPr>
        <w:t xml:space="preserve">سامانه </w:t>
      </w:r>
      <w:r>
        <w:rPr>
          <w:rFonts w:hint="cs"/>
          <w:sz w:val="24"/>
          <w:rtl/>
          <w:lang w:bidi="ar-BH"/>
        </w:rPr>
        <w:t>در آن نمایش داده شود،</w:t>
      </w:r>
      <w:r w:rsidR="00115B51" w:rsidRPr="00115B51">
        <w:rPr>
          <w:sz w:val="24"/>
          <w:rtl/>
          <w:lang w:bidi="ar-BH"/>
        </w:rPr>
        <w:t xml:space="preserve"> باید از </w:t>
      </w:r>
      <w:r w:rsidR="00115B51" w:rsidRPr="00115B51">
        <w:rPr>
          <w:sz w:val="24"/>
          <w:lang w:bidi="ar-BH"/>
        </w:rPr>
        <w:t xml:space="preserve"> </w:t>
      </w:r>
      <w:r w:rsidR="0034613F">
        <w:rPr>
          <w:sz w:val="24"/>
          <w:lang w:val="en-US" w:bidi="ar-BH"/>
        </w:rPr>
        <w:t>JavaScript</w:t>
      </w:r>
      <w:r w:rsidR="00115B51" w:rsidRPr="00115B51">
        <w:rPr>
          <w:sz w:val="24"/>
          <w:rtl/>
          <w:lang w:bidi="ar-BH"/>
        </w:rPr>
        <w:t xml:space="preserve"> پشتیبانی کند.</w:t>
      </w:r>
    </w:p>
    <w:p w14:paraId="093877AF" w14:textId="5AA5B02C" w:rsidR="00115B51" w:rsidRPr="00115B51" w:rsidRDefault="00115B51" w:rsidP="00781EAA">
      <w:pPr>
        <w:spacing w:line="360" w:lineRule="auto"/>
        <w:rPr>
          <w:sz w:val="24"/>
          <w:rtl/>
          <w:lang w:bidi="ar-BH"/>
        </w:rPr>
      </w:pPr>
      <w:r w:rsidRPr="00115B51">
        <w:rPr>
          <w:sz w:val="24"/>
          <w:rtl/>
          <w:lang w:bidi="ar-BH"/>
        </w:rPr>
        <w:t>همچنین پایگاه داده سامانه، دیگ</w:t>
      </w:r>
      <w:r w:rsidR="00631A04">
        <w:rPr>
          <w:rFonts w:hint="cs"/>
          <w:sz w:val="24"/>
          <w:rtl/>
          <w:lang w:val="en-US"/>
        </w:rPr>
        <w:t>ر</w:t>
      </w:r>
      <w:r w:rsidRPr="00115B51">
        <w:rPr>
          <w:sz w:val="24"/>
          <w:rtl/>
          <w:lang w:bidi="ar-BH"/>
        </w:rPr>
        <w:t xml:space="preserve"> واسط نرم</w:t>
      </w:r>
      <w:r w:rsidR="000A1EA8">
        <w:rPr>
          <w:rFonts w:hint="cs"/>
          <w:sz w:val="24"/>
          <w:rtl/>
          <w:lang w:bidi="ar-BH"/>
        </w:rPr>
        <w:t>‌</w:t>
      </w:r>
      <w:r w:rsidRPr="00115B51">
        <w:rPr>
          <w:sz w:val="24"/>
          <w:rtl/>
          <w:lang w:bidi="ar-BH"/>
        </w:rPr>
        <w:t>افزاری بوده که از پایگاه داده</w:t>
      </w:r>
      <w:r w:rsidR="00631A04">
        <w:rPr>
          <w:rFonts w:hint="cs"/>
          <w:b/>
          <w:bCs/>
          <w:sz w:val="28"/>
          <w:szCs w:val="28"/>
          <w:rtl/>
          <w:lang w:bidi="ar-BH"/>
        </w:rPr>
        <w:t xml:space="preserve"> </w:t>
      </w:r>
      <w:r w:rsidR="0034613F" w:rsidRPr="00414834">
        <w:rPr>
          <w:sz w:val="24"/>
          <w:lang w:val="en-US" w:bidi="ar-BH"/>
        </w:rPr>
        <w:t>MySQL</w:t>
      </w:r>
      <w:r w:rsidR="00631A04">
        <w:rPr>
          <w:rFonts w:hint="cs"/>
          <w:b/>
          <w:bCs/>
          <w:sz w:val="28"/>
          <w:szCs w:val="28"/>
          <w:rtl/>
          <w:lang w:bidi="ar-BH"/>
        </w:rPr>
        <w:t xml:space="preserve"> </w:t>
      </w:r>
      <w:r w:rsidRPr="00115B51">
        <w:rPr>
          <w:sz w:val="24"/>
          <w:rtl/>
          <w:lang w:bidi="ar-BH"/>
        </w:rPr>
        <w:t>استفاده می شود.</w:t>
      </w:r>
    </w:p>
    <w:p w14:paraId="56542DF8" w14:textId="3095A3BC" w:rsidR="00115B51" w:rsidRPr="00115B51" w:rsidRDefault="00115B51" w:rsidP="00781EAA">
      <w:pPr>
        <w:spacing w:line="360" w:lineRule="auto"/>
        <w:rPr>
          <w:sz w:val="24"/>
          <w:rtl/>
          <w:lang w:bidi="ar-BH"/>
        </w:rPr>
      </w:pPr>
      <w:r w:rsidRPr="00115B51">
        <w:rPr>
          <w:sz w:val="24"/>
          <w:rtl/>
          <w:lang w:bidi="ar-BH"/>
        </w:rPr>
        <w:t>برای چت و نظر سنجی</w:t>
      </w:r>
      <w:r w:rsidR="00414834">
        <w:rPr>
          <w:rFonts w:hint="cs"/>
          <w:sz w:val="24"/>
          <w:rtl/>
          <w:lang w:bidi="ar-BH"/>
        </w:rPr>
        <w:t xml:space="preserve"> از کتابخانه‌ی </w:t>
      </w:r>
      <w:r w:rsidR="00414834">
        <w:rPr>
          <w:sz w:val="24"/>
          <w:lang w:val="en-US" w:bidi="ar-BH"/>
        </w:rPr>
        <w:t>Socket.io</w:t>
      </w:r>
      <w:r w:rsidRPr="00115B51">
        <w:rPr>
          <w:sz w:val="24"/>
          <w:rtl/>
          <w:lang w:bidi="ar-BH"/>
        </w:rPr>
        <w:t xml:space="preserve"> </w:t>
      </w:r>
      <w:r w:rsidR="00414834">
        <w:rPr>
          <w:rFonts w:hint="cs"/>
          <w:sz w:val="24"/>
          <w:rtl/>
          <w:lang w:bidi="ar-BH"/>
        </w:rPr>
        <w:t>استفاده می شود.</w:t>
      </w:r>
    </w:p>
    <w:p w14:paraId="7674622D" w14:textId="1B97690A"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t>واسط</w:t>
      </w:r>
      <w:r w:rsidR="0042652A" w:rsidRPr="004B51C0">
        <w:rPr>
          <w:rFonts w:hint="cs"/>
          <w:b w:val="0"/>
          <w:bCs/>
          <w:i w:val="0"/>
          <w:iCs w:val="0"/>
          <w:rtl/>
          <w:lang w:bidi="ar-BH"/>
        </w:rPr>
        <w:t>‌</w:t>
      </w:r>
      <w:r w:rsidRPr="004B51C0">
        <w:rPr>
          <w:b w:val="0"/>
          <w:bCs/>
          <w:i w:val="0"/>
          <w:iCs w:val="0"/>
          <w:rtl/>
          <w:lang w:bidi="ar-BH"/>
        </w:rPr>
        <w:t>های ارتباطی</w:t>
      </w:r>
    </w:p>
    <w:p w14:paraId="69E74571" w14:textId="73393AAF" w:rsidR="00115B51" w:rsidRPr="00115B51" w:rsidRDefault="00115B51" w:rsidP="00781EAA">
      <w:pPr>
        <w:spacing w:line="360" w:lineRule="auto"/>
        <w:rPr>
          <w:sz w:val="24"/>
          <w:rtl/>
          <w:lang w:bidi="ar-BH"/>
        </w:rPr>
      </w:pPr>
      <w:r w:rsidRPr="00115B51">
        <w:rPr>
          <w:sz w:val="24"/>
          <w:rtl/>
          <w:lang w:bidi="ar-BH"/>
        </w:rPr>
        <w:t>سامانه روی سرورهای دانشگاه استقرار یافته و از طریق تارنمای مربوط به سامانه گلستان قابل دسترسی است.</w:t>
      </w:r>
      <w:r w:rsidR="00120B4A">
        <w:rPr>
          <w:rFonts w:hint="cs"/>
          <w:sz w:val="24"/>
          <w:rtl/>
          <w:lang w:bidi="ar-BH"/>
        </w:rPr>
        <w:t xml:space="preserve"> </w:t>
      </w:r>
      <w:r w:rsidRPr="00115B51">
        <w:rPr>
          <w:sz w:val="24"/>
          <w:rtl/>
          <w:lang w:bidi="ar-BH"/>
        </w:rPr>
        <w:t>(در واقع سامانه یکی از پنل های سامانه گلستان خواهد بود</w:t>
      </w:r>
      <w:r w:rsidR="00160573">
        <w:rPr>
          <w:rFonts w:hint="cs"/>
          <w:sz w:val="24"/>
          <w:rtl/>
          <w:lang w:bidi="ar-BH"/>
        </w:rPr>
        <w:t>؛</w:t>
      </w:r>
      <w:r w:rsidRPr="00115B51">
        <w:rPr>
          <w:sz w:val="24"/>
          <w:rtl/>
          <w:lang w:bidi="ar-BH"/>
        </w:rPr>
        <w:t xml:space="preserve"> این کار جهت </w:t>
      </w:r>
      <w:r w:rsidR="003859DB">
        <w:rPr>
          <w:rFonts w:hint="cs"/>
          <w:sz w:val="24"/>
          <w:rtl/>
          <w:lang w:bidi="ar-BH"/>
        </w:rPr>
        <w:t>عدم</w:t>
      </w:r>
      <w:r w:rsidR="00FD48A9">
        <w:rPr>
          <w:rFonts w:hint="cs"/>
          <w:sz w:val="24"/>
          <w:rtl/>
          <w:lang w:bidi="ar-BH"/>
        </w:rPr>
        <w:t xml:space="preserve"> اعمال</w:t>
      </w:r>
      <w:r w:rsidRPr="00115B51">
        <w:rPr>
          <w:sz w:val="24"/>
          <w:rtl/>
          <w:lang w:bidi="ar-BH"/>
        </w:rPr>
        <w:t xml:space="preserve"> تغییر</w:t>
      </w:r>
      <w:r w:rsidR="003859DB">
        <w:rPr>
          <w:rFonts w:hint="cs"/>
          <w:sz w:val="24"/>
          <w:rtl/>
          <w:lang w:bidi="ar-BH"/>
        </w:rPr>
        <w:t>ات زیاد</w:t>
      </w:r>
      <w:r w:rsidRPr="00115B51">
        <w:rPr>
          <w:sz w:val="24"/>
          <w:rtl/>
          <w:lang w:bidi="ar-BH"/>
        </w:rPr>
        <w:t xml:space="preserve"> در سیستم کلی آموزشی دانشگاه صورت گرفته است</w:t>
      </w:r>
      <w:r w:rsidR="00120B4A">
        <w:rPr>
          <w:rFonts w:hint="cs"/>
          <w:sz w:val="24"/>
          <w:rtl/>
          <w:lang w:bidi="ar-BH"/>
        </w:rPr>
        <w:t>.</w:t>
      </w:r>
      <w:r w:rsidRPr="00115B51">
        <w:rPr>
          <w:sz w:val="24"/>
          <w:rtl/>
          <w:lang w:bidi="ar-BH"/>
        </w:rPr>
        <w:t>)</w:t>
      </w:r>
    </w:p>
    <w:p w14:paraId="685FEBDF" w14:textId="0E9F0724" w:rsidR="00115B51" w:rsidRPr="00115B51" w:rsidRDefault="00115B51" w:rsidP="00781EAA">
      <w:pPr>
        <w:spacing w:line="360" w:lineRule="auto"/>
        <w:rPr>
          <w:sz w:val="24"/>
          <w:rtl/>
          <w:lang w:bidi="ar-BH"/>
        </w:rPr>
      </w:pPr>
      <w:r w:rsidRPr="00115B51">
        <w:rPr>
          <w:sz w:val="24"/>
          <w:rtl/>
          <w:lang w:bidi="ar-BH"/>
        </w:rPr>
        <w:t>وب اپلیکیشن سامانه نیز از طریق سایت سامانه قابل دانلود</w:t>
      </w:r>
      <w:r w:rsidR="002556D3">
        <w:rPr>
          <w:rFonts w:hint="cs"/>
          <w:sz w:val="24"/>
          <w:rtl/>
          <w:lang w:bidi="ar-BH"/>
        </w:rPr>
        <w:t xml:space="preserve"> است و</w:t>
      </w:r>
      <w:r w:rsidRPr="00115B51">
        <w:rPr>
          <w:sz w:val="24"/>
          <w:rtl/>
          <w:lang w:bidi="ar-BH"/>
        </w:rPr>
        <w:t xml:space="preserve"> برای </w:t>
      </w:r>
      <w:r w:rsidR="002556D3">
        <w:rPr>
          <w:rFonts w:hint="cs"/>
          <w:sz w:val="24"/>
          <w:rtl/>
          <w:lang w:bidi="ar-BH"/>
        </w:rPr>
        <w:t xml:space="preserve">قابل </w:t>
      </w:r>
      <w:r w:rsidRPr="00115B51">
        <w:rPr>
          <w:sz w:val="24"/>
          <w:rtl/>
          <w:lang w:bidi="ar-BH"/>
        </w:rPr>
        <w:t xml:space="preserve">اجرا روی هر </w:t>
      </w:r>
      <w:r w:rsidR="00774FB9">
        <w:rPr>
          <w:rFonts w:hint="cs"/>
          <w:sz w:val="24"/>
          <w:rtl/>
          <w:lang w:bidi="ar-BH"/>
        </w:rPr>
        <w:t>سکویی</w:t>
      </w:r>
      <w:r w:rsidRPr="00115B51">
        <w:rPr>
          <w:sz w:val="24"/>
          <w:rtl/>
          <w:lang w:bidi="ar-BH"/>
        </w:rPr>
        <w:t xml:space="preserve"> می باشد.</w:t>
      </w:r>
    </w:p>
    <w:p w14:paraId="42E8B276" w14:textId="3883D58F" w:rsidR="00115B51" w:rsidRPr="00115B51" w:rsidRDefault="00115B51" w:rsidP="00781EAA">
      <w:pPr>
        <w:spacing w:line="360" w:lineRule="auto"/>
        <w:rPr>
          <w:sz w:val="24"/>
          <w:rtl/>
          <w:lang w:bidi="ar-BH"/>
        </w:rPr>
      </w:pPr>
      <w:r w:rsidRPr="00115B51">
        <w:rPr>
          <w:sz w:val="24"/>
          <w:rtl/>
          <w:lang w:bidi="ar-BH"/>
        </w:rPr>
        <w:t>همچنین ارتباط سامانه با سایر بخش</w:t>
      </w:r>
      <w:r w:rsidR="0013096A">
        <w:rPr>
          <w:rFonts w:hint="cs"/>
          <w:sz w:val="24"/>
          <w:rtl/>
          <w:lang w:bidi="ar-BH"/>
        </w:rPr>
        <w:t>‌</w:t>
      </w:r>
      <w:r w:rsidRPr="00115B51">
        <w:rPr>
          <w:sz w:val="24"/>
          <w:rtl/>
          <w:lang w:bidi="ar-BH"/>
        </w:rPr>
        <w:t>ها و سیستم</w:t>
      </w:r>
      <w:r w:rsidR="00D65B52">
        <w:rPr>
          <w:rFonts w:hint="cs"/>
          <w:sz w:val="24"/>
          <w:rtl/>
          <w:lang w:bidi="ar-BH"/>
        </w:rPr>
        <w:t>‌</w:t>
      </w:r>
      <w:r w:rsidRPr="00115B51">
        <w:rPr>
          <w:sz w:val="24"/>
          <w:rtl/>
          <w:lang w:bidi="ar-BH"/>
        </w:rPr>
        <w:t>های دیگر آموزشی در بخش واسط</w:t>
      </w:r>
      <w:r w:rsidR="003B1C03">
        <w:rPr>
          <w:rFonts w:hint="cs"/>
          <w:sz w:val="24"/>
          <w:rtl/>
          <w:lang w:bidi="ar-BH"/>
        </w:rPr>
        <w:t>‌</w:t>
      </w:r>
      <w:r w:rsidRPr="00115B51">
        <w:rPr>
          <w:sz w:val="24"/>
          <w:rtl/>
          <w:lang w:bidi="ar-BH"/>
        </w:rPr>
        <w:t>های سیستم به طور کامل توضیح داده شده است.</w:t>
      </w:r>
    </w:p>
    <w:p w14:paraId="74133AA5" w14:textId="0BD0CC08" w:rsidR="00115B51" w:rsidRPr="004B51C0" w:rsidRDefault="00115B51" w:rsidP="005C4DBE">
      <w:pPr>
        <w:pStyle w:val="Heading4"/>
        <w:numPr>
          <w:ilvl w:val="0"/>
          <w:numId w:val="32"/>
        </w:numPr>
        <w:rPr>
          <w:b w:val="0"/>
          <w:bCs/>
          <w:i w:val="0"/>
          <w:iCs w:val="0"/>
          <w:lang w:bidi="ar-BH"/>
        </w:rPr>
      </w:pPr>
      <w:r w:rsidRPr="004B51C0">
        <w:rPr>
          <w:b w:val="0"/>
          <w:bCs/>
          <w:i w:val="0"/>
          <w:iCs w:val="0"/>
          <w:rtl/>
          <w:lang w:bidi="ar-BH"/>
        </w:rPr>
        <w:t>واسط</w:t>
      </w:r>
      <w:r w:rsidR="004B3DA0" w:rsidRPr="004B51C0">
        <w:rPr>
          <w:rFonts w:hint="cs"/>
          <w:b w:val="0"/>
          <w:bCs/>
          <w:i w:val="0"/>
          <w:iCs w:val="0"/>
          <w:rtl/>
          <w:lang w:bidi="ar-BH"/>
        </w:rPr>
        <w:t>‌</w:t>
      </w:r>
      <w:r w:rsidRPr="004B51C0">
        <w:rPr>
          <w:b w:val="0"/>
          <w:bCs/>
          <w:i w:val="0"/>
          <w:iCs w:val="0"/>
          <w:rtl/>
          <w:lang w:bidi="ar-BH"/>
        </w:rPr>
        <w:t>های حافظه</w:t>
      </w:r>
    </w:p>
    <w:p w14:paraId="6C03E337" w14:textId="343CA398" w:rsidR="00554CBD" w:rsidRDefault="00D93BB9" w:rsidP="00A97665">
      <w:pPr>
        <w:spacing w:line="360" w:lineRule="auto"/>
        <w:rPr>
          <w:lang w:val="en-US"/>
        </w:rPr>
      </w:pPr>
      <w:r>
        <w:rPr>
          <w:rFonts w:hint="cs"/>
          <w:rtl/>
          <w:lang w:bidi="ar-BH"/>
        </w:rPr>
        <w:t xml:space="preserve">سامانه ساوا برای ذخیره و بازیابی سریع‌تر اطلاعات دانشجویان نیاز به حافظه‌ی جانبی </w:t>
      </w:r>
      <w:r>
        <w:rPr>
          <w:lang w:val="en-US" w:bidi="ar-BH"/>
        </w:rPr>
        <w:t>SSD</w:t>
      </w:r>
      <w:r>
        <w:rPr>
          <w:rFonts w:hint="cs"/>
          <w:rtl/>
          <w:lang w:val="en-US"/>
        </w:rPr>
        <w:t xml:space="preserve"> دارد.</w:t>
      </w:r>
      <w:r w:rsidR="00D55C05">
        <w:rPr>
          <w:rFonts w:hint="cs"/>
          <w:rtl/>
          <w:lang w:val="en-US"/>
        </w:rPr>
        <w:t xml:space="preserve"> </w:t>
      </w:r>
      <w:r>
        <w:rPr>
          <w:rFonts w:hint="cs"/>
          <w:rtl/>
          <w:lang w:val="en-US"/>
        </w:rPr>
        <w:t xml:space="preserve">چون سامانه ساوا نیاز به نوشتن و خواندن با سرعت زیاد دارد، این نوع حافظه بسیار مناسب‌تر از حافظه های </w:t>
      </w:r>
      <w:r>
        <w:rPr>
          <w:lang w:val="en-US"/>
        </w:rPr>
        <w:t>HDD</w:t>
      </w:r>
      <w:r>
        <w:rPr>
          <w:rFonts w:hint="cs"/>
          <w:rtl/>
          <w:lang w:val="en-US"/>
        </w:rPr>
        <w:t xml:space="preserve"> می باشد.</w:t>
      </w:r>
    </w:p>
    <w:p w14:paraId="031A593B" w14:textId="7912D103" w:rsidR="00F7573C" w:rsidRPr="00D93BB9" w:rsidRDefault="00F7573C" w:rsidP="00A97665">
      <w:pPr>
        <w:spacing w:line="360" w:lineRule="auto"/>
        <w:rPr>
          <w:rtl/>
          <w:lang w:val="en-US"/>
        </w:rPr>
      </w:pPr>
      <w:r>
        <w:rPr>
          <w:rFonts w:hint="cs"/>
          <w:rtl/>
          <w:lang w:val="en-US"/>
        </w:rPr>
        <w:t xml:space="preserve">هر </w:t>
      </w:r>
      <w:r w:rsidR="00B51FC3">
        <w:rPr>
          <w:rFonts w:hint="cs"/>
          <w:rtl/>
          <w:lang w:val="en-US"/>
        </w:rPr>
        <w:t>چه</w:t>
      </w:r>
      <w:r>
        <w:rPr>
          <w:rFonts w:hint="cs"/>
          <w:rtl/>
          <w:lang w:val="en-US"/>
        </w:rPr>
        <w:t xml:space="preserve"> حافظه رم زیادتری برای این سیستم در نظر بگیریم، سرعت انجام و پردازش عملیات هایی نظیر انتخاب</w:t>
      </w:r>
      <w:r w:rsidR="00C07E8F">
        <w:rPr>
          <w:rFonts w:hint="cs"/>
          <w:rtl/>
          <w:lang w:val="en-US"/>
        </w:rPr>
        <w:t xml:space="preserve"> واح</w:t>
      </w:r>
      <w:r w:rsidR="00E8455D">
        <w:rPr>
          <w:rFonts w:hint="cs"/>
          <w:rtl/>
          <w:lang w:val="en-US"/>
        </w:rPr>
        <w:t>د که عملیات‌های همزمان</w:t>
      </w:r>
      <w:r>
        <w:rPr>
          <w:rFonts w:hint="cs"/>
          <w:rtl/>
          <w:lang w:val="en-US"/>
        </w:rPr>
        <w:t xml:space="preserve"> بسیار بیشتر خواهد بود.</w:t>
      </w:r>
    </w:p>
    <w:p w14:paraId="2C89D666" w14:textId="58F507ED"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lastRenderedPageBreak/>
        <w:t>واسط</w:t>
      </w:r>
      <w:r w:rsidR="00B3779B" w:rsidRPr="004B51C0">
        <w:rPr>
          <w:rFonts w:hint="cs"/>
          <w:b w:val="0"/>
          <w:bCs/>
          <w:i w:val="0"/>
          <w:iCs w:val="0"/>
          <w:rtl/>
          <w:lang w:bidi="ar-BH"/>
        </w:rPr>
        <w:t>‌</w:t>
      </w:r>
      <w:r w:rsidRPr="004B51C0">
        <w:rPr>
          <w:b w:val="0"/>
          <w:bCs/>
          <w:i w:val="0"/>
          <w:iCs w:val="0"/>
          <w:rtl/>
          <w:lang w:bidi="ar-BH"/>
        </w:rPr>
        <w:t xml:space="preserve">های عملیات </w:t>
      </w:r>
    </w:p>
    <w:p w14:paraId="3EF2D6A1" w14:textId="3ADC1693" w:rsidR="00115B51" w:rsidRPr="00115B51" w:rsidRDefault="00115B51" w:rsidP="00781EAA">
      <w:pPr>
        <w:spacing w:line="360" w:lineRule="auto"/>
        <w:rPr>
          <w:sz w:val="24"/>
          <w:rtl/>
          <w:lang w:bidi="ar-BH"/>
        </w:rPr>
      </w:pPr>
      <w:r w:rsidRPr="00115B51">
        <w:rPr>
          <w:sz w:val="24"/>
          <w:rtl/>
          <w:lang w:bidi="ar-BH"/>
        </w:rPr>
        <w:t xml:space="preserve">اطلاعات دروس ارائه شده </w:t>
      </w:r>
      <w:r w:rsidR="00032364">
        <w:rPr>
          <w:rFonts w:hint="cs"/>
          <w:sz w:val="24"/>
          <w:rtl/>
          <w:lang w:bidi="ar-BH"/>
        </w:rPr>
        <w:t xml:space="preserve">به واسطه پایگاه داده </w:t>
      </w:r>
      <w:r w:rsidRPr="00115B51">
        <w:rPr>
          <w:sz w:val="24"/>
          <w:rtl/>
          <w:lang w:bidi="ar-BH"/>
        </w:rPr>
        <w:t>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051DAB23"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w:t>
      </w:r>
      <w:r w:rsidR="008C4CEC">
        <w:rPr>
          <w:rFonts w:hint="cs"/>
          <w:sz w:val="24"/>
          <w:rtl/>
          <w:lang w:bidi="ar-BH"/>
        </w:rPr>
        <w:t>‌</w:t>
      </w:r>
      <w:r w:rsidRPr="00115B51">
        <w:rPr>
          <w:sz w:val="24"/>
          <w:rtl/>
          <w:lang w:bidi="ar-BH"/>
        </w:rPr>
        <w:t>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FC0790">
        <w:rPr>
          <w:rFonts w:hint="cs"/>
          <w:sz w:val="24"/>
          <w:rtl/>
          <w:lang w:bidi="ar-BH"/>
        </w:rPr>
        <w:t>‌</w:t>
      </w:r>
      <w:r w:rsidR="002F4B8F">
        <w:rPr>
          <w:rFonts w:hint="cs"/>
          <w:sz w:val="24"/>
          <w:rtl/>
          <w:lang w:bidi="ar-BH"/>
        </w:rPr>
        <w:t>ها</w:t>
      </w:r>
      <w:r w:rsidRPr="00115B51">
        <w:rPr>
          <w:sz w:val="24"/>
          <w:rtl/>
          <w:lang w:bidi="ar-BH"/>
        </w:rPr>
        <w:t>، داده می</w:t>
      </w:r>
      <w:r w:rsidR="00AF3B0B">
        <w:rPr>
          <w:rFonts w:hint="cs"/>
          <w:sz w:val="24"/>
          <w:rtl/>
          <w:lang w:bidi="ar-BH"/>
        </w:rPr>
        <w:t>‌</w:t>
      </w:r>
      <w:r w:rsidRPr="00115B51">
        <w:rPr>
          <w:sz w:val="24"/>
          <w:rtl/>
          <w:lang w:bidi="ar-BH"/>
        </w:rPr>
        <w:t>شود.</w:t>
      </w:r>
    </w:p>
    <w:p w14:paraId="52BC86A7" w14:textId="49862905" w:rsidR="00115B51" w:rsidRDefault="00115B51" w:rsidP="00781EAA">
      <w:pPr>
        <w:spacing w:line="360" w:lineRule="auto"/>
        <w:rPr>
          <w:sz w:val="24"/>
          <w:rtl/>
          <w:lang w:bidi="ar-BH"/>
        </w:rPr>
      </w:pPr>
      <w:r w:rsidRPr="00115B51">
        <w:rPr>
          <w:sz w:val="24"/>
          <w:rtl/>
          <w:lang w:bidi="ar-BH"/>
        </w:rPr>
        <w:t xml:space="preserve">با توجه به اینکه سامانه روی سرورهای دانشگاه بوده، بکاپ آن نیز روی همان سرور ها بوده و تا قبل از فرایند انتخاب واحد بصورت </w:t>
      </w:r>
      <w:r w:rsidR="008849E5">
        <w:rPr>
          <w:rFonts w:hint="cs"/>
          <w:sz w:val="24"/>
          <w:rtl/>
          <w:lang w:bidi="ar-BH"/>
        </w:rPr>
        <w:t>هفتگی</w:t>
      </w:r>
      <w:r w:rsidRPr="00115B51">
        <w:rPr>
          <w:sz w:val="24"/>
          <w:rtl/>
          <w:lang w:bidi="ar-BH"/>
        </w:rPr>
        <w:t xml:space="preserve"> بکاپ </w:t>
      </w:r>
      <w:r w:rsidR="0039676C">
        <w:rPr>
          <w:rFonts w:hint="cs"/>
          <w:sz w:val="24"/>
          <w:rtl/>
          <w:lang w:bidi="ar-BH"/>
        </w:rPr>
        <w:t>گیری انجام می</w:t>
      </w:r>
      <w:r w:rsidR="008C7011">
        <w:rPr>
          <w:rFonts w:hint="cs"/>
          <w:sz w:val="24"/>
          <w:rtl/>
          <w:lang w:bidi="ar-BH"/>
        </w:rPr>
        <w:t>‌</w:t>
      </w:r>
      <w:r w:rsidR="0039676C">
        <w:rPr>
          <w:rFonts w:hint="cs"/>
          <w:sz w:val="24"/>
          <w:rtl/>
          <w:lang w:bidi="ar-BH"/>
        </w:rPr>
        <w:t>شود. همچنین در بازه زمانی انتخاب واحد</w:t>
      </w:r>
      <w:r w:rsidR="000904C7">
        <w:rPr>
          <w:rFonts w:hint="cs"/>
          <w:sz w:val="24"/>
          <w:rtl/>
          <w:lang w:bidi="ar-BH"/>
        </w:rPr>
        <w:t>‌</w:t>
      </w:r>
      <w:r w:rsidR="0039676C">
        <w:rPr>
          <w:rFonts w:hint="cs"/>
          <w:sz w:val="24"/>
          <w:rtl/>
          <w:lang w:bidi="ar-BH"/>
        </w:rPr>
        <w:t>ها، بکاپ گیری پس از اتمام زمان انتخاب واحد هر ورودی انجام می</w:t>
      </w:r>
      <w:r w:rsidR="00C47597">
        <w:rPr>
          <w:rFonts w:hint="cs"/>
          <w:sz w:val="24"/>
          <w:rtl/>
          <w:lang w:bidi="ar-BH"/>
        </w:rPr>
        <w:t>‌</w:t>
      </w:r>
      <w:r w:rsidR="0039676C">
        <w:rPr>
          <w:rFonts w:hint="cs"/>
          <w:sz w:val="24"/>
          <w:rtl/>
          <w:lang w:bidi="ar-BH"/>
        </w:rPr>
        <w:t>شود.</w:t>
      </w:r>
    </w:p>
    <w:p w14:paraId="0068A2C2" w14:textId="0A32BB15" w:rsidR="00D161F4" w:rsidRPr="00115B51" w:rsidRDefault="00D161F4" w:rsidP="00781EAA">
      <w:pPr>
        <w:spacing w:line="360" w:lineRule="auto"/>
        <w:rPr>
          <w:sz w:val="24"/>
          <w:rtl/>
          <w:lang w:bidi="ar-BH"/>
        </w:rPr>
      </w:pPr>
      <w:r>
        <w:rPr>
          <w:rFonts w:hint="cs"/>
          <w:sz w:val="24"/>
          <w:rtl/>
          <w:lang w:bidi="ar-BH"/>
        </w:rPr>
        <w:t xml:space="preserve">اطلاعات انتخاب واحد باید برای حداکثر 10 سال روی سرور‌ها باقی بماند. </w:t>
      </w:r>
    </w:p>
    <w:p w14:paraId="3826CB1A" w14:textId="35480D16" w:rsidR="00115B51" w:rsidRPr="004B51C0" w:rsidRDefault="00115B51" w:rsidP="005C4DBE">
      <w:pPr>
        <w:pStyle w:val="Heading4"/>
        <w:numPr>
          <w:ilvl w:val="0"/>
          <w:numId w:val="32"/>
        </w:numPr>
        <w:rPr>
          <w:b w:val="0"/>
          <w:bCs/>
          <w:i w:val="0"/>
          <w:iCs w:val="0"/>
          <w:rtl/>
          <w:lang w:bidi="ar-BH"/>
        </w:rPr>
      </w:pPr>
      <w:r w:rsidRPr="004B51C0">
        <w:rPr>
          <w:b w:val="0"/>
          <w:bCs/>
          <w:i w:val="0"/>
          <w:iCs w:val="0"/>
          <w:rtl/>
          <w:lang w:bidi="ar-BH"/>
        </w:rPr>
        <w:t>نیازمندی</w:t>
      </w:r>
      <w:r w:rsidR="00EE5353" w:rsidRPr="004B51C0">
        <w:rPr>
          <w:rFonts w:hint="cs"/>
          <w:b w:val="0"/>
          <w:bCs/>
          <w:i w:val="0"/>
          <w:iCs w:val="0"/>
          <w:rtl/>
          <w:lang w:bidi="ar-BH"/>
        </w:rPr>
        <w:t>‌</w:t>
      </w:r>
      <w:r w:rsidRPr="004B51C0">
        <w:rPr>
          <w:b w:val="0"/>
          <w:bCs/>
          <w:i w:val="0"/>
          <w:iCs w:val="0"/>
          <w:rtl/>
          <w:lang w:bidi="ar-BH"/>
        </w:rPr>
        <w:t xml:space="preserve">های سازگاری با محیط نصب </w:t>
      </w:r>
    </w:p>
    <w:p w14:paraId="434A86D4" w14:textId="48584565"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0D7E81">
        <w:rPr>
          <w:rFonts w:hint="cs"/>
          <w:sz w:val="24"/>
          <w:rtl/>
          <w:lang w:bidi="ar-BH"/>
        </w:rPr>
        <w:t>سکویی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5C4DBE">
      <w:pPr>
        <w:pStyle w:val="Heading3"/>
        <w:numPr>
          <w:ilvl w:val="0"/>
          <w:numId w:val="25"/>
        </w:numPr>
      </w:pPr>
      <w:bookmarkStart w:id="21" w:name="_Toc56816753"/>
      <w:r w:rsidRPr="00115B51">
        <w:rPr>
          <w:rtl/>
        </w:rPr>
        <w:t>کارکرد محصول</w:t>
      </w:r>
      <w:bookmarkEnd w:id="21"/>
    </w:p>
    <w:p w14:paraId="53717224" w14:textId="68B4E57B"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نظرسنجی، بحث و تبادل پیرامون دروس ارائه شده و اساتید ارائه</w:t>
      </w:r>
      <w:r w:rsidR="00A02F61">
        <w:rPr>
          <w:rFonts w:hint="cs"/>
          <w:sz w:val="24"/>
          <w:rtl/>
          <w:lang w:bidi="ar-BH"/>
        </w:rPr>
        <w:t>‌</w:t>
      </w:r>
      <w:r w:rsidRPr="00115B51">
        <w:rPr>
          <w:sz w:val="24"/>
          <w:rtl/>
          <w:lang w:bidi="ar-BH"/>
        </w:rPr>
        <w:t>دهنده آن، ثبت نام مقدماتی، انتخاب واحد و عملیات ترمیم و دریافت و انتقال گزارشات آموزشی را انجام می</w:t>
      </w:r>
      <w:r w:rsidR="009A7C83">
        <w:rPr>
          <w:rFonts w:hint="cs"/>
          <w:sz w:val="24"/>
          <w:rtl/>
          <w:lang w:bidi="ar-BH"/>
        </w:rPr>
        <w:t>‌</w:t>
      </w:r>
      <w:r w:rsidRPr="00115B51">
        <w:rPr>
          <w:sz w:val="24"/>
          <w:rtl/>
          <w:lang w:bidi="ar-BH"/>
        </w:rPr>
        <w:t>دهد.</w:t>
      </w:r>
    </w:p>
    <w:p w14:paraId="4234AF83" w14:textId="1F58188A" w:rsidR="00115B51" w:rsidRPr="00115B51" w:rsidRDefault="00115B51" w:rsidP="005C4DBE">
      <w:pPr>
        <w:pStyle w:val="Heading3"/>
        <w:numPr>
          <w:ilvl w:val="0"/>
          <w:numId w:val="25"/>
        </w:numPr>
      </w:pPr>
      <w:bookmarkStart w:id="22" w:name="_Toc56816754"/>
      <w:r w:rsidRPr="00115B51">
        <w:rPr>
          <w:rtl/>
        </w:rPr>
        <w:t>مشخصات کاربر</w:t>
      </w:r>
      <w:bookmarkEnd w:id="22"/>
    </w:p>
    <w:p w14:paraId="7A3E05A9" w14:textId="32ADBCFA" w:rsidR="00115B51" w:rsidRPr="00115B51" w:rsidRDefault="00115B51" w:rsidP="00781EAA">
      <w:pPr>
        <w:spacing w:line="360" w:lineRule="auto"/>
        <w:rPr>
          <w:sz w:val="24"/>
          <w:rtl/>
        </w:rPr>
      </w:pPr>
      <w:r w:rsidRPr="00115B51">
        <w:rPr>
          <w:sz w:val="24"/>
          <w:rtl/>
          <w:lang w:bidi="ar-BH"/>
        </w:rPr>
        <w:t xml:space="preserve">سامانه ساوا </w:t>
      </w:r>
      <w:r w:rsidR="004F70C1">
        <w:rPr>
          <w:rFonts w:hint="cs"/>
          <w:sz w:val="24"/>
          <w:rtl/>
          <w:lang w:bidi="ar-BH"/>
        </w:rPr>
        <w:t>چهار</w:t>
      </w:r>
      <w:r w:rsidRPr="00115B51">
        <w:rPr>
          <w:sz w:val="24"/>
          <w:rtl/>
          <w:lang w:bidi="ar-BH"/>
        </w:rPr>
        <w:t xml:space="preserve"> نوع کاربر را دارا می</w:t>
      </w:r>
      <w:r w:rsidR="00E23402">
        <w:rPr>
          <w:rFonts w:hint="cs"/>
          <w:sz w:val="24"/>
          <w:rtl/>
          <w:lang w:bidi="ar-BH"/>
        </w:rPr>
        <w:t>‌</w:t>
      </w:r>
      <w:r w:rsidRPr="00115B51">
        <w:rPr>
          <w:sz w:val="24"/>
          <w:rtl/>
          <w:lang w:bidi="ar-BH"/>
        </w:rPr>
        <w:t>باشد:</w:t>
      </w:r>
      <w:r w:rsidR="00E23402">
        <w:rPr>
          <w:sz w:val="24"/>
          <w:lang w:bidi="ar-BH"/>
        </w:rPr>
        <w:t xml:space="preserve"> </w:t>
      </w:r>
    </w:p>
    <w:p w14:paraId="386C12C4" w14:textId="559732E9" w:rsidR="00115B51" w:rsidRDefault="00115B51" w:rsidP="005C4DBE">
      <w:pPr>
        <w:pStyle w:val="ListParagraph"/>
        <w:numPr>
          <w:ilvl w:val="0"/>
          <w:numId w:val="14"/>
        </w:numPr>
        <w:spacing w:after="160" w:line="360" w:lineRule="auto"/>
        <w:rPr>
          <w:sz w:val="24"/>
          <w:lang w:bidi="ar-BH"/>
        </w:rPr>
      </w:pPr>
      <w:r w:rsidRPr="00115B51">
        <w:rPr>
          <w:sz w:val="24"/>
          <w:rtl/>
          <w:lang w:bidi="ar-BH"/>
        </w:rPr>
        <w:t>دانشجویان: با توجه به دانشجو بودن داشتن مدرک دیپلم امری ضروری بوده</w:t>
      </w:r>
      <w:r w:rsidR="00710D05">
        <w:rPr>
          <w:rFonts w:hint="cs"/>
          <w:sz w:val="24"/>
          <w:rtl/>
          <w:lang w:bidi="ar-BH"/>
        </w:rPr>
        <w:t xml:space="preserve"> و</w:t>
      </w:r>
      <w:r w:rsidRPr="00115B51">
        <w:rPr>
          <w:sz w:val="24"/>
          <w:rtl/>
          <w:lang w:bidi="ar-BH"/>
        </w:rPr>
        <w:t xml:space="preserve"> همچنین آشنا بودن با فرآیند انتخاب واحد</w:t>
      </w:r>
      <w:r w:rsidR="00CB2BDC">
        <w:rPr>
          <w:rFonts w:hint="cs"/>
          <w:sz w:val="24"/>
          <w:rtl/>
          <w:lang w:bidi="ar-BH"/>
        </w:rPr>
        <w:t xml:space="preserve">، </w:t>
      </w:r>
      <w:r w:rsidRPr="00115B51">
        <w:rPr>
          <w:sz w:val="24"/>
          <w:rtl/>
          <w:lang w:bidi="ar-BH"/>
        </w:rPr>
        <w:t>رویه</w:t>
      </w:r>
      <w:r w:rsidR="00197ACC">
        <w:rPr>
          <w:rFonts w:hint="cs"/>
          <w:sz w:val="24"/>
          <w:rtl/>
          <w:lang w:bidi="ar-BH"/>
        </w:rPr>
        <w:t>‌</w:t>
      </w:r>
      <w:r w:rsidRPr="00115B51">
        <w:rPr>
          <w:sz w:val="24"/>
          <w:rtl/>
          <w:lang w:bidi="ar-BH"/>
        </w:rPr>
        <w:t>های آموزشی موردنیاز و آشنایی ب</w:t>
      </w:r>
      <w:r w:rsidR="00710D05">
        <w:rPr>
          <w:rFonts w:hint="cs"/>
          <w:sz w:val="24"/>
          <w:rtl/>
          <w:lang w:bidi="ar-BH"/>
        </w:rPr>
        <w:t>ا</w:t>
      </w:r>
      <w:r w:rsidRPr="00115B51">
        <w:rPr>
          <w:sz w:val="24"/>
          <w:rtl/>
          <w:lang w:bidi="ar-BH"/>
        </w:rPr>
        <w:t xml:space="preserve"> زبان فارسی نیز موردنیاز می</w:t>
      </w:r>
      <w:r w:rsidR="00710D05">
        <w:rPr>
          <w:rFonts w:hint="cs"/>
          <w:sz w:val="24"/>
          <w:rtl/>
          <w:lang w:bidi="ar-BH"/>
        </w:rPr>
        <w:t>‌</w:t>
      </w:r>
      <w:r w:rsidRPr="00115B51">
        <w:rPr>
          <w:sz w:val="24"/>
          <w:rtl/>
          <w:lang w:bidi="ar-BH"/>
        </w:rPr>
        <w:t>باشد.</w:t>
      </w:r>
    </w:p>
    <w:p w14:paraId="63C3A8C5" w14:textId="2FE1814E" w:rsidR="00F30152" w:rsidRPr="00115B51" w:rsidRDefault="00F30152" w:rsidP="005C4DBE">
      <w:pPr>
        <w:pStyle w:val="ListParagraph"/>
        <w:numPr>
          <w:ilvl w:val="0"/>
          <w:numId w:val="14"/>
        </w:numPr>
        <w:spacing w:after="160" w:line="360" w:lineRule="auto"/>
        <w:rPr>
          <w:sz w:val="24"/>
          <w:lang w:bidi="ar-BH"/>
        </w:rPr>
      </w:pPr>
      <w:r>
        <w:rPr>
          <w:rFonts w:hint="cs"/>
          <w:sz w:val="24"/>
          <w:rtl/>
          <w:lang w:bidi="ar-BH"/>
        </w:rPr>
        <w:t>مهمان: مهمان در این سامانه می‌تواند وارد شود و به برنامه هفتگی برای خود ایجاد و تنظیم کند. همچنین کاربر امکان استخراج کردن این برنامه را دارد. در سامانه ساوا، کاربر مهمان با آی‌پی شناسایی می‌شود.</w:t>
      </w:r>
    </w:p>
    <w:p w14:paraId="2518B21C" w14:textId="493870CB" w:rsidR="00115B51" w:rsidRPr="00115B51" w:rsidRDefault="00115B51" w:rsidP="005C4DBE">
      <w:pPr>
        <w:pStyle w:val="ListParagraph"/>
        <w:numPr>
          <w:ilvl w:val="0"/>
          <w:numId w:val="14"/>
        </w:numPr>
        <w:spacing w:after="160" w:line="360" w:lineRule="auto"/>
        <w:rPr>
          <w:sz w:val="24"/>
          <w:lang w:bidi="ar-BH"/>
        </w:rPr>
      </w:pPr>
      <w:r w:rsidRPr="00115B51">
        <w:rPr>
          <w:sz w:val="24"/>
          <w:rtl/>
          <w:lang w:bidi="ar-BH"/>
        </w:rPr>
        <w:lastRenderedPageBreak/>
        <w:t>مدیر سطح دو: دارای حداقل مدرک لیسانس، داشتن پست آموزشی در دانشگاه و دانشکده مربوطه، آشنایی با کلیه فرآیند ها، قوانین و آیین</w:t>
      </w:r>
      <w:r w:rsidR="009523AA">
        <w:rPr>
          <w:rFonts w:hint="cs"/>
          <w:sz w:val="24"/>
          <w:rtl/>
          <w:lang w:bidi="ar-BH"/>
        </w:rPr>
        <w:t>‌</w:t>
      </w:r>
      <w:r w:rsidRPr="00115B51">
        <w:rPr>
          <w:sz w:val="24"/>
          <w:rtl/>
          <w:lang w:bidi="ar-BH"/>
        </w:rPr>
        <w:t>نام</w:t>
      </w:r>
      <w:r w:rsidR="009523AA">
        <w:rPr>
          <w:rFonts w:hint="cs"/>
          <w:sz w:val="24"/>
          <w:rtl/>
          <w:lang w:bidi="ar-BH"/>
        </w:rPr>
        <w:t>ه‌</w:t>
      </w:r>
      <w:r w:rsidRPr="00115B51">
        <w:rPr>
          <w:sz w:val="24"/>
          <w:rtl/>
          <w:lang w:bidi="ar-BH"/>
        </w:rPr>
        <w:t>های آموزشی دانشگاه و توانایی کار با ابزارهای رایانه</w:t>
      </w:r>
      <w:r w:rsidR="00A71E4F">
        <w:rPr>
          <w:rFonts w:hint="cs"/>
          <w:sz w:val="24"/>
          <w:rtl/>
          <w:lang w:bidi="ar-BH"/>
        </w:rPr>
        <w:t>‌</w:t>
      </w:r>
      <w:r w:rsidRPr="00115B51">
        <w:rPr>
          <w:sz w:val="24"/>
          <w:rtl/>
          <w:lang w:bidi="ar-BH"/>
        </w:rPr>
        <w:t>ای و آشنا به زبان فارسی از جمله نیازمندی</w:t>
      </w:r>
      <w:r w:rsidR="007D3566">
        <w:rPr>
          <w:rFonts w:hint="cs"/>
          <w:sz w:val="24"/>
          <w:rtl/>
          <w:lang w:bidi="ar-BH"/>
        </w:rPr>
        <w:t>‌</w:t>
      </w:r>
      <w:r w:rsidRPr="00115B51">
        <w:rPr>
          <w:sz w:val="24"/>
          <w:rtl/>
          <w:lang w:bidi="ar-BH"/>
        </w:rPr>
        <w:t>های این کاربر می</w:t>
      </w:r>
      <w:r w:rsidR="00130122">
        <w:rPr>
          <w:rFonts w:hint="cs"/>
          <w:sz w:val="24"/>
          <w:rtl/>
          <w:lang w:bidi="ar-BH"/>
        </w:rPr>
        <w:t>‌</w:t>
      </w:r>
      <w:r w:rsidRPr="00115B51">
        <w:rPr>
          <w:sz w:val="24"/>
          <w:rtl/>
          <w:lang w:bidi="ar-BH"/>
        </w:rPr>
        <w:t>باشد.</w:t>
      </w:r>
    </w:p>
    <w:p w14:paraId="3F75ABE5" w14:textId="2069EF5F" w:rsidR="00115B51" w:rsidRPr="00115B51" w:rsidRDefault="00115B51" w:rsidP="005C4DBE">
      <w:pPr>
        <w:pStyle w:val="ListParagraph"/>
        <w:numPr>
          <w:ilvl w:val="0"/>
          <w:numId w:val="14"/>
        </w:numPr>
        <w:spacing w:after="160" w:line="360" w:lineRule="auto"/>
        <w:rPr>
          <w:sz w:val="24"/>
          <w:lang w:bidi="ar-BH"/>
        </w:rPr>
      </w:pPr>
      <w:r w:rsidRPr="00115B51">
        <w:rPr>
          <w:sz w:val="24"/>
          <w:rtl/>
          <w:lang w:bidi="ar-BH"/>
        </w:rPr>
        <w:t>مدیر سطح یک: دارای حداقل مدرک لیسانس، تجربه کار با سامانه های دیگر، آشنایی ابتدایی به قوانین آموزشی و فرایند انتخاب واحد و همچنین شناخت مس</w:t>
      </w:r>
      <w:r w:rsidR="008C5E84">
        <w:rPr>
          <w:rFonts w:hint="cs"/>
          <w:sz w:val="24"/>
          <w:rtl/>
          <w:lang w:bidi="ar-BH"/>
        </w:rPr>
        <w:t>و</w:t>
      </w:r>
      <w:r w:rsidRPr="00115B51">
        <w:rPr>
          <w:sz w:val="24"/>
          <w:rtl/>
          <w:lang w:bidi="ar-BH"/>
        </w:rPr>
        <w:t>ولین آموزشی و وظایف آن</w:t>
      </w:r>
      <w:r w:rsidR="00A7656D">
        <w:rPr>
          <w:rFonts w:hint="cs"/>
          <w:sz w:val="24"/>
          <w:rtl/>
          <w:lang w:bidi="ar-BH"/>
        </w:rPr>
        <w:t>‌</w:t>
      </w:r>
      <w:r w:rsidRPr="00115B51">
        <w:rPr>
          <w:sz w:val="24"/>
          <w:rtl/>
          <w:lang w:bidi="ar-BH"/>
        </w:rPr>
        <w:t>ها از جمله نیازمندی های این کاربر می باشد.</w:t>
      </w:r>
    </w:p>
    <w:p w14:paraId="20505439" w14:textId="4274EE7E" w:rsidR="00115B51" w:rsidRPr="00115B51" w:rsidRDefault="00115B51" w:rsidP="005C4DBE">
      <w:pPr>
        <w:pStyle w:val="Heading3"/>
        <w:numPr>
          <w:ilvl w:val="0"/>
          <w:numId w:val="25"/>
        </w:numPr>
      </w:pPr>
      <w:bookmarkStart w:id="23" w:name="_Toc56816755"/>
      <w:r w:rsidRPr="00115B51">
        <w:rPr>
          <w:rtl/>
        </w:rPr>
        <w:t>قیود</w:t>
      </w:r>
      <w:bookmarkEnd w:id="23"/>
    </w:p>
    <w:p w14:paraId="44BBD4FD" w14:textId="0D5176AD"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سامانه باید دارای سایت و همچنین وب</w:t>
      </w:r>
      <w:r w:rsidR="00C42474">
        <w:rPr>
          <w:rFonts w:hint="cs"/>
          <w:sz w:val="24"/>
          <w:rtl/>
          <w:lang w:bidi="ar-BH"/>
        </w:rPr>
        <w:t>‌</w:t>
      </w:r>
      <w:r w:rsidRPr="00781EAA">
        <w:rPr>
          <w:sz w:val="24"/>
          <w:rtl/>
          <w:lang w:bidi="ar-BH"/>
        </w:rPr>
        <w:t xml:space="preserve">اپلیکیشن باشد. </w:t>
      </w:r>
    </w:p>
    <w:p w14:paraId="74E6D648" w14:textId="7A2DC3C2"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سایت سامانه باید قابلیت اجرا روی همه</w:t>
      </w:r>
      <w:r w:rsidR="00E028A2">
        <w:rPr>
          <w:rFonts w:hint="cs"/>
          <w:sz w:val="24"/>
          <w:rtl/>
          <w:lang w:bidi="ar-BH"/>
        </w:rPr>
        <w:t>‌</w:t>
      </w:r>
      <w:r w:rsidRPr="00781EAA">
        <w:rPr>
          <w:sz w:val="24"/>
          <w:rtl/>
          <w:lang w:bidi="ar-BH"/>
        </w:rPr>
        <w:t>ی مرورگرهای مشهور را داشته باشد.</w:t>
      </w:r>
    </w:p>
    <w:p w14:paraId="5A1C6169" w14:textId="77777777"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6BDB2BB6"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w:t>
      </w:r>
      <w:r w:rsidR="00094096">
        <w:rPr>
          <w:rFonts w:hint="cs"/>
          <w:sz w:val="24"/>
          <w:rtl/>
          <w:lang w:bidi="ar-BH"/>
        </w:rPr>
        <w:t>‌</w:t>
      </w:r>
      <w:r w:rsidRPr="00781EAA">
        <w:rPr>
          <w:sz w:val="24"/>
          <w:rtl/>
          <w:lang w:bidi="ar-BH"/>
        </w:rPr>
        <w:t>سازی شود.</w:t>
      </w:r>
    </w:p>
    <w:p w14:paraId="48FED808" w14:textId="287E4F99"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 xml:space="preserve">زمان طراحی این سامانه باید حداکثر </w:t>
      </w:r>
      <w:r w:rsidRPr="008A6EDB">
        <w:rPr>
          <w:sz w:val="24"/>
          <w:rtl/>
          <w:lang w:bidi="ar-BH"/>
        </w:rPr>
        <w:t>6 ماه و</w:t>
      </w:r>
      <w:r w:rsidRPr="00781EAA">
        <w:rPr>
          <w:sz w:val="24"/>
          <w:rtl/>
          <w:lang w:bidi="ar-BH"/>
        </w:rPr>
        <w:t xml:space="preserve"> توسعه نرم</w:t>
      </w:r>
      <w:r w:rsidR="008A26DE">
        <w:rPr>
          <w:rFonts w:hint="cs"/>
          <w:sz w:val="24"/>
          <w:rtl/>
          <w:lang w:bidi="ar-BH"/>
        </w:rPr>
        <w:t>‌</w:t>
      </w:r>
      <w:r w:rsidRPr="00781EAA">
        <w:rPr>
          <w:sz w:val="24"/>
          <w:rtl/>
          <w:lang w:bidi="ar-BH"/>
        </w:rPr>
        <w:t xml:space="preserve">افزاری آن </w:t>
      </w:r>
      <w:r w:rsidRPr="008A6EDB">
        <w:rPr>
          <w:sz w:val="24"/>
          <w:rtl/>
          <w:lang w:bidi="ar-BH"/>
        </w:rPr>
        <w:t>حداکثر 1</w:t>
      </w:r>
      <w:r w:rsidRPr="00781EAA">
        <w:rPr>
          <w:sz w:val="24"/>
          <w:rtl/>
          <w:lang w:bidi="ar-BH"/>
        </w:rPr>
        <w:t xml:space="preserve"> سال باشد.</w:t>
      </w:r>
    </w:p>
    <w:p w14:paraId="73B2959A" w14:textId="65141968"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نرم</w:t>
      </w:r>
      <w:r w:rsidR="003E2983">
        <w:rPr>
          <w:rFonts w:hint="cs"/>
          <w:sz w:val="24"/>
          <w:rtl/>
          <w:lang w:bidi="ar-BH"/>
        </w:rPr>
        <w:t>‌</w:t>
      </w:r>
      <w:r w:rsidRPr="00781EAA">
        <w:rPr>
          <w:sz w:val="24"/>
          <w:rtl/>
          <w:lang w:bidi="ar-BH"/>
        </w:rPr>
        <w:t>افزاری باید داری تجربه توسعه سامانه</w:t>
      </w:r>
      <w:r w:rsidR="00491310">
        <w:rPr>
          <w:rFonts w:hint="cs"/>
          <w:sz w:val="24"/>
          <w:rtl/>
          <w:lang w:bidi="ar-BH"/>
        </w:rPr>
        <w:t>‌</w:t>
      </w:r>
      <w:r w:rsidRPr="00781EAA">
        <w:rPr>
          <w:sz w:val="24"/>
          <w:rtl/>
          <w:lang w:bidi="ar-BH"/>
        </w:rPr>
        <w:t>های دیگری را داشته باشند.</w:t>
      </w:r>
    </w:p>
    <w:p w14:paraId="252227F6" w14:textId="795388B4"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و پیاده</w:t>
      </w:r>
      <w:r w:rsidR="003B285D">
        <w:rPr>
          <w:rFonts w:hint="cs"/>
          <w:sz w:val="24"/>
          <w:rtl/>
          <w:lang w:bidi="ar-BH"/>
        </w:rPr>
        <w:t>‌</w:t>
      </w:r>
      <w:r w:rsidRPr="00781EAA">
        <w:rPr>
          <w:sz w:val="24"/>
          <w:rtl/>
          <w:lang w:bidi="ar-BH"/>
        </w:rPr>
        <w:t>سازی سامانه باید تابعیت ایران داشته باشند.</w:t>
      </w:r>
    </w:p>
    <w:p w14:paraId="2A63DB50" w14:textId="681F715D"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و پیاده</w:t>
      </w:r>
      <w:r w:rsidR="001E258E">
        <w:rPr>
          <w:rFonts w:hint="cs"/>
          <w:sz w:val="24"/>
          <w:rtl/>
          <w:lang w:bidi="ar-BH"/>
        </w:rPr>
        <w:t>‌</w:t>
      </w:r>
      <w:r w:rsidRPr="00781EAA">
        <w:rPr>
          <w:sz w:val="24"/>
          <w:rtl/>
          <w:lang w:bidi="ar-BH"/>
        </w:rPr>
        <w:t>سازی سامانه باید تضمین حقوقی برای انجام این کار بدهند.</w:t>
      </w:r>
    </w:p>
    <w:p w14:paraId="53E168D3" w14:textId="1AC32B66"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تیم توسعه و پیاده</w:t>
      </w:r>
      <w:r w:rsidR="001E258E">
        <w:rPr>
          <w:rFonts w:hint="cs"/>
          <w:sz w:val="24"/>
          <w:rtl/>
          <w:lang w:bidi="ar-BH"/>
        </w:rPr>
        <w:t>‌</w:t>
      </w:r>
      <w:r w:rsidRPr="00781EAA">
        <w:rPr>
          <w:sz w:val="24"/>
          <w:rtl/>
          <w:lang w:bidi="ar-BH"/>
        </w:rPr>
        <w:t>سازی باید تا حداقل یک</w:t>
      </w:r>
      <w:r w:rsidR="00066173">
        <w:rPr>
          <w:rFonts w:hint="cs"/>
          <w:sz w:val="24"/>
          <w:rtl/>
          <w:lang w:bidi="ar-BH"/>
        </w:rPr>
        <w:t xml:space="preserve"> </w:t>
      </w:r>
      <w:r w:rsidRPr="00781EAA">
        <w:rPr>
          <w:sz w:val="24"/>
          <w:rtl/>
          <w:lang w:bidi="ar-BH"/>
        </w:rPr>
        <w:t>سال پشتیبانی نرم</w:t>
      </w:r>
      <w:r w:rsidR="006D26E0">
        <w:rPr>
          <w:rFonts w:hint="cs"/>
          <w:sz w:val="24"/>
          <w:rtl/>
          <w:lang w:bidi="ar-BH"/>
        </w:rPr>
        <w:t>‌</w:t>
      </w:r>
      <w:r w:rsidRPr="00781EAA">
        <w:rPr>
          <w:sz w:val="24"/>
          <w:rtl/>
          <w:lang w:bidi="ar-BH"/>
        </w:rPr>
        <w:t xml:space="preserve">افزار را انجام داده و پس از آن در صورت عدم تمایل به ادامه </w:t>
      </w:r>
      <w:r w:rsidR="00A20B2B">
        <w:rPr>
          <w:rFonts w:hint="cs"/>
          <w:sz w:val="24"/>
          <w:rtl/>
          <w:lang w:bidi="ar-BH"/>
        </w:rPr>
        <w:t>پشتیبانی</w:t>
      </w:r>
      <w:r w:rsidRPr="00781EAA">
        <w:rPr>
          <w:sz w:val="24"/>
          <w:rtl/>
          <w:lang w:bidi="ar-BH"/>
        </w:rPr>
        <w:t xml:space="preserve"> باید </w:t>
      </w:r>
      <w:r w:rsidR="00C80C95">
        <w:rPr>
          <w:rFonts w:hint="cs"/>
          <w:sz w:val="24"/>
          <w:rtl/>
          <w:lang w:bidi="ar-BH"/>
        </w:rPr>
        <w:t>کدهای من</w:t>
      </w:r>
      <w:r w:rsidR="00C80C95">
        <w:rPr>
          <w:rFonts w:hint="cs"/>
          <w:sz w:val="24"/>
          <w:rtl/>
        </w:rPr>
        <w:t xml:space="preserve">بع </w:t>
      </w:r>
      <w:r w:rsidRPr="00781EAA">
        <w:rPr>
          <w:sz w:val="24"/>
          <w:rtl/>
          <w:lang w:bidi="ar-BH"/>
        </w:rPr>
        <w:t>و سایر اطلاعات موردنیاز را در اختیار مشتری قرار دهند.</w:t>
      </w:r>
    </w:p>
    <w:p w14:paraId="097F3B8D" w14:textId="205E656E" w:rsidR="00115B51" w:rsidRPr="00781EAA" w:rsidRDefault="00115B51" w:rsidP="00E52300">
      <w:pPr>
        <w:pStyle w:val="ListParagraph"/>
        <w:numPr>
          <w:ilvl w:val="0"/>
          <w:numId w:val="8"/>
        </w:numPr>
        <w:spacing w:line="360" w:lineRule="auto"/>
        <w:rPr>
          <w:sz w:val="24"/>
          <w:rtl/>
          <w:lang w:bidi="ar-BH"/>
        </w:rPr>
      </w:pPr>
      <w:r w:rsidRPr="00781EAA">
        <w:rPr>
          <w:sz w:val="24"/>
          <w:rtl/>
          <w:lang w:bidi="ar-BH"/>
        </w:rPr>
        <w:t>بودجه پیاده</w:t>
      </w:r>
      <w:r w:rsidR="00F834F4">
        <w:rPr>
          <w:rFonts w:hint="cs"/>
          <w:sz w:val="24"/>
          <w:rtl/>
          <w:lang w:bidi="ar-BH"/>
        </w:rPr>
        <w:t>‌</w:t>
      </w:r>
      <w:r w:rsidRPr="00781EAA">
        <w:rPr>
          <w:sz w:val="24"/>
          <w:rtl/>
          <w:lang w:bidi="ar-BH"/>
        </w:rPr>
        <w:t xml:space="preserve">سازی کلی سامانه باید </w:t>
      </w:r>
      <w:r w:rsidRPr="00795A8B">
        <w:rPr>
          <w:sz w:val="24"/>
          <w:rtl/>
          <w:lang w:bidi="ar-BH"/>
        </w:rPr>
        <w:t>حداکثر 300 میلیون</w:t>
      </w:r>
      <w:r w:rsidRPr="00781EAA">
        <w:rPr>
          <w:sz w:val="24"/>
          <w:rtl/>
          <w:lang w:bidi="ar-BH"/>
        </w:rPr>
        <w:t xml:space="preserve"> تومان باشد.</w:t>
      </w:r>
      <w:r w:rsidR="00795A8B">
        <w:rPr>
          <w:rFonts w:hint="cs"/>
          <w:sz w:val="24"/>
          <w:rtl/>
          <w:lang w:bidi="ar-BH"/>
        </w:rPr>
        <w:t xml:space="preserve"> </w:t>
      </w:r>
      <w:r w:rsidRPr="00781EAA">
        <w:rPr>
          <w:sz w:val="24"/>
          <w:rtl/>
          <w:lang w:bidi="ar-BH"/>
        </w:rPr>
        <w:t>با توجه به نوسان قیمت ارز، این مبلغ قابل ویرایش می</w:t>
      </w:r>
      <w:r w:rsidR="00FF440C">
        <w:rPr>
          <w:rFonts w:hint="cs"/>
          <w:sz w:val="24"/>
          <w:rtl/>
          <w:lang w:bidi="ar-BH"/>
        </w:rPr>
        <w:t>‌</w:t>
      </w:r>
      <w:r w:rsidRPr="00781EAA">
        <w:rPr>
          <w:sz w:val="24"/>
          <w:rtl/>
          <w:lang w:bidi="ar-BH"/>
        </w:rPr>
        <w:t>باشد.</w:t>
      </w:r>
    </w:p>
    <w:p w14:paraId="711C3BFA" w14:textId="30E21B20" w:rsidR="00115B51" w:rsidRPr="00115B51" w:rsidRDefault="00115B51" w:rsidP="005C4DBE">
      <w:pPr>
        <w:pStyle w:val="Heading3"/>
        <w:numPr>
          <w:ilvl w:val="0"/>
          <w:numId w:val="25"/>
        </w:numPr>
      </w:pPr>
      <w:bookmarkStart w:id="24" w:name="_Toc56816756"/>
      <w:r w:rsidRPr="00115B51">
        <w:rPr>
          <w:rtl/>
        </w:rPr>
        <w:t>مفروضات و وابستگی ها</w:t>
      </w:r>
      <w:bookmarkEnd w:id="24"/>
    </w:p>
    <w:p w14:paraId="6335E905" w14:textId="497B1C6E" w:rsidR="00115B51" w:rsidRPr="00781EAA" w:rsidRDefault="00115B51" w:rsidP="00E52300">
      <w:pPr>
        <w:pStyle w:val="ListParagraph"/>
        <w:numPr>
          <w:ilvl w:val="0"/>
          <w:numId w:val="7"/>
        </w:numPr>
        <w:spacing w:line="360" w:lineRule="auto"/>
        <w:rPr>
          <w:sz w:val="24"/>
          <w:rtl/>
          <w:lang w:bidi="ar-BH"/>
        </w:rPr>
      </w:pPr>
      <w:r w:rsidRPr="00781EAA">
        <w:rPr>
          <w:sz w:val="24"/>
          <w:rtl/>
          <w:lang w:bidi="ar-BH"/>
        </w:rPr>
        <w:t>ب</w:t>
      </w:r>
      <w:r w:rsidR="0089732D">
        <w:rPr>
          <w:rFonts w:hint="cs"/>
          <w:sz w:val="24"/>
          <w:rtl/>
          <w:lang w:bidi="ar-BH"/>
        </w:rPr>
        <w:t xml:space="preserve">ه </w:t>
      </w:r>
      <w:r w:rsidRPr="00781EAA">
        <w:rPr>
          <w:sz w:val="24"/>
          <w:rtl/>
          <w:lang w:bidi="ar-BH"/>
        </w:rPr>
        <w:t>دلیل اینکه سایت سامانه تحت وب می</w:t>
      </w:r>
      <w:r w:rsidR="008C76D0">
        <w:rPr>
          <w:rFonts w:hint="cs"/>
          <w:sz w:val="24"/>
          <w:rtl/>
          <w:lang w:bidi="ar-BH"/>
        </w:rPr>
        <w:t>‌</w:t>
      </w:r>
      <w:r w:rsidRPr="00781EAA">
        <w:rPr>
          <w:sz w:val="24"/>
          <w:rtl/>
          <w:lang w:bidi="ar-BH"/>
        </w:rPr>
        <w:t>باش</w:t>
      </w:r>
      <w:r w:rsidR="00981C06">
        <w:rPr>
          <w:rFonts w:hint="cs"/>
          <w:sz w:val="24"/>
          <w:rtl/>
          <w:lang w:bidi="ar-BH"/>
        </w:rPr>
        <w:t>د</w:t>
      </w:r>
      <w:r w:rsidRPr="00781EAA">
        <w:rPr>
          <w:sz w:val="24"/>
          <w:rtl/>
          <w:lang w:bidi="ar-BH"/>
        </w:rPr>
        <w:t xml:space="preserve"> نیاز به مرورگر دارد.</w:t>
      </w:r>
    </w:p>
    <w:p w14:paraId="263940C1" w14:textId="6CDEDBC0" w:rsidR="00115B51" w:rsidRPr="00781EAA" w:rsidRDefault="000D7E81" w:rsidP="00E52300">
      <w:pPr>
        <w:pStyle w:val="ListParagraph"/>
        <w:numPr>
          <w:ilvl w:val="0"/>
          <w:numId w:val="7"/>
        </w:numPr>
        <w:spacing w:line="360" w:lineRule="auto"/>
        <w:rPr>
          <w:sz w:val="24"/>
          <w:rtl/>
          <w:lang w:bidi="ar-BH"/>
        </w:rPr>
      </w:pPr>
      <w:r>
        <w:rPr>
          <w:rFonts w:hint="cs"/>
          <w:sz w:val="24"/>
          <w:rtl/>
          <w:lang w:bidi="ar-BH"/>
        </w:rPr>
        <w:t>سکویی</w:t>
      </w:r>
      <w:r w:rsidR="00115B51" w:rsidRPr="00781EAA">
        <w:rPr>
          <w:sz w:val="24"/>
          <w:rtl/>
          <w:lang w:bidi="ar-BH"/>
        </w:rPr>
        <w:t xml:space="preserve"> که وب</w:t>
      </w:r>
      <w:r w:rsidR="00E55154">
        <w:rPr>
          <w:rFonts w:hint="cs"/>
          <w:sz w:val="24"/>
          <w:rtl/>
          <w:lang w:bidi="ar-BH"/>
        </w:rPr>
        <w:t>‌ا</w:t>
      </w:r>
      <w:r w:rsidR="00115B51" w:rsidRPr="00781EAA">
        <w:rPr>
          <w:sz w:val="24"/>
          <w:rtl/>
          <w:lang w:bidi="ar-BH"/>
        </w:rPr>
        <w:t>پلیکیشن ما روی آن ها اجرا می</w:t>
      </w:r>
      <w:r w:rsidR="007F33B9">
        <w:rPr>
          <w:rFonts w:hint="cs"/>
          <w:sz w:val="24"/>
          <w:rtl/>
          <w:lang w:bidi="ar-BH"/>
        </w:rPr>
        <w:t>‌</w:t>
      </w:r>
      <w:r w:rsidR="00115B51" w:rsidRPr="00781EAA">
        <w:rPr>
          <w:sz w:val="24"/>
          <w:rtl/>
          <w:lang w:bidi="ar-BH"/>
        </w:rPr>
        <w:t>شود</w:t>
      </w:r>
      <w:r w:rsidR="00C11CAD">
        <w:rPr>
          <w:rFonts w:hint="cs"/>
          <w:sz w:val="24"/>
          <w:rtl/>
          <w:lang w:bidi="ar-BH"/>
        </w:rPr>
        <w:t xml:space="preserve"> و هچنین مرورگر کاربر</w:t>
      </w:r>
      <w:r w:rsidR="00115B51" w:rsidRPr="00781EAA">
        <w:rPr>
          <w:sz w:val="24"/>
          <w:rtl/>
          <w:lang w:bidi="ar-BH"/>
        </w:rPr>
        <w:t xml:space="preserve"> باید از </w:t>
      </w:r>
      <w:r w:rsidR="000576FE">
        <w:rPr>
          <w:sz w:val="24"/>
          <w:lang w:val="en-US" w:bidi="ar-BH"/>
        </w:rPr>
        <w:t>JavaScript</w:t>
      </w:r>
      <w:r w:rsidR="008E6C70" w:rsidRPr="00115B51">
        <w:rPr>
          <w:sz w:val="24"/>
          <w:rtl/>
          <w:lang w:bidi="ar-BH"/>
        </w:rPr>
        <w:t xml:space="preserve"> </w:t>
      </w:r>
      <w:r w:rsidR="00115B51" w:rsidRPr="00781EAA">
        <w:rPr>
          <w:sz w:val="24"/>
          <w:rtl/>
          <w:lang w:bidi="ar-BH"/>
        </w:rPr>
        <w:t>پشتیبانی ک</w:t>
      </w:r>
      <w:r w:rsidR="00A86245">
        <w:rPr>
          <w:rFonts w:hint="cs"/>
          <w:sz w:val="24"/>
          <w:rtl/>
          <w:lang w:bidi="ar-BH"/>
        </w:rPr>
        <w:t>ن</w:t>
      </w:r>
      <w:r w:rsidR="00115B51" w:rsidRPr="00781EAA">
        <w:rPr>
          <w:sz w:val="24"/>
          <w:rtl/>
          <w:lang w:bidi="ar-BH"/>
        </w:rPr>
        <w:t>ند.</w:t>
      </w:r>
    </w:p>
    <w:p w14:paraId="7D760114" w14:textId="1EE4B98A" w:rsidR="00115B51" w:rsidRPr="00115B51" w:rsidRDefault="00115B51" w:rsidP="005C4DBE">
      <w:pPr>
        <w:pStyle w:val="Heading2"/>
        <w:numPr>
          <w:ilvl w:val="0"/>
          <w:numId w:val="24"/>
        </w:numPr>
        <w:rPr>
          <w:rtl/>
          <w:lang w:bidi="ar-BH"/>
        </w:rPr>
      </w:pPr>
      <w:bookmarkStart w:id="25" w:name="_Toc56816757"/>
      <w:r w:rsidRPr="00115B51">
        <w:rPr>
          <w:rtl/>
          <w:lang w:bidi="ar-BH"/>
        </w:rPr>
        <w:t>نیازمندی</w:t>
      </w:r>
      <w:r w:rsidR="000E216A">
        <w:rPr>
          <w:rFonts w:hint="cs"/>
          <w:rtl/>
          <w:lang w:bidi="ar-BH"/>
        </w:rPr>
        <w:t>‌</w:t>
      </w:r>
      <w:r w:rsidRPr="00115B51">
        <w:rPr>
          <w:rtl/>
          <w:lang w:bidi="ar-BH"/>
        </w:rPr>
        <w:t>های خاص</w:t>
      </w:r>
      <w:bookmarkEnd w:id="25"/>
    </w:p>
    <w:p w14:paraId="46DC1896" w14:textId="4412965F" w:rsidR="00FB5C4A" w:rsidRDefault="00115B51" w:rsidP="005C4DBE">
      <w:pPr>
        <w:pStyle w:val="Heading3"/>
        <w:numPr>
          <w:ilvl w:val="2"/>
          <w:numId w:val="26"/>
        </w:numPr>
        <w:rPr>
          <w:rtl/>
        </w:rPr>
      </w:pPr>
      <w:bookmarkStart w:id="26" w:name="_Toc56816758"/>
      <w:r w:rsidRPr="00115B51">
        <w:rPr>
          <w:rtl/>
        </w:rPr>
        <w:t>نیازمندی</w:t>
      </w:r>
      <w:r w:rsidR="003D08EA">
        <w:rPr>
          <w:rFonts w:hint="cs"/>
          <w:rtl/>
        </w:rPr>
        <w:t>‌</w:t>
      </w:r>
      <w:r w:rsidRPr="00115B51">
        <w:rPr>
          <w:rtl/>
        </w:rPr>
        <w:t>های واسط خارجی</w:t>
      </w:r>
      <w:bookmarkEnd w:id="26"/>
    </w:p>
    <w:p w14:paraId="33145BB8" w14:textId="2CB8AE0F"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w:t>
      </w:r>
      <w:r w:rsidR="00CF2839">
        <w:rPr>
          <w:rFonts w:hint="cs"/>
          <w:sz w:val="24"/>
          <w:rtl/>
          <w:lang w:bidi="ar-BH"/>
        </w:rPr>
        <w:t>‌</w:t>
      </w:r>
      <w:r w:rsidRPr="00115B51">
        <w:rPr>
          <w:sz w:val="24"/>
          <w:rtl/>
          <w:lang w:bidi="ar-BH"/>
        </w:rPr>
        <w:t>ها نمی</w:t>
      </w:r>
      <w:r w:rsidR="006C784C">
        <w:rPr>
          <w:rFonts w:hint="cs"/>
          <w:sz w:val="24"/>
          <w:rtl/>
          <w:lang w:bidi="ar-BH"/>
        </w:rPr>
        <w:t>‌</w:t>
      </w:r>
      <w:r w:rsidRPr="00115B51">
        <w:rPr>
          <w:sz w:val="24"/>
          <w:rtl/>
          <w:lang w:bidi="ar-BH"/>
        </w:rPr>
        <w:t>باشد.</w:t>
      </w:r>
    </w:p>
    <w:p w14:paraId="0EEF98C9" w14:textId="498761F7" w:rsidR="0011674A" w:rsidRPr="00781EAA" w:rsidRDefault="0011674A" w:rsidP="005C4DBE">
      <w:pPr>
        <w:pStyle w:val="Heading3"/>
        <w:numPr>
          <w:ilvl w:val="2"/>
          <w:numId w:val="26"/>
        </w:numPr>
        <w:rPr>
          <w:lang w:val="en-US"/>
        </w:rPr>
      </w:pPr>
      <w:bookmarkStart w:id="27" w:name="_Toc56816759"/>
      <w:r w:rsidRPr="00781EAA">
        <w:rPr>
          <w:rtl/>
          <w:lang w:val="en-US"/>
        </w:rPr>
        <w:lastRenderedPageBreak/>
        <w:t>نیازمندی</w:t>
      </w:r>
      <w:r w:rsidR="004711FC">
        <w:rPr>
          <w:rFonts w:hint="cs"/>
          <w:rtl/>
          <w:lang w:val="en-US"/>
        </w:rPr>
        <w:t>‌</w:t>
      </w:r>
      <w:r w:rsidRPr="00781EAA">
        <w:rPr>
          <w:rtl/>
          <w:lang w:val="en-US"/>
        </w:rPr>
        <w:t>های کارکردی</w:t>
      </w:r>
      <w:bookmarkEnd w:id="27"/>
      <w:r w:rsidRPr="00781EAA">
        <w:rPr>
          <w:rtl/>
          <w:lang w:val="en-US"/>
        </w:rPr>
        <w:t xml:space="preserve"> </w:t>
      </w:r>
    </w:p>
    <w:p w14:paraId="18C50900" w14:textId="0AD5A93A"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 xml:space="preserve">سیستم باید برای کاربران مهمان، دانشجو، معاون آموزشی و </w:t>
      </w:r>
      <w:r w:rsidR="00F93D2C">
        <w:rPr>
          <w:rFonts w:hint="cs"/>
          <w:sz w:val="24"/>
          <w:rtl/>
          <w:lang w:val="en-US" w:bidi="ar-BH"/>
        </w:rPr>
        <w:t>مدیر سطح یک</w:t>
      </w:r>
      <w:r w:rsidRPr="00781EAA">
        <w:rPr>
          <w:sz w:val="24"/>
          <w:rtl/>
          <w:lang w:val="en-US" w:bidi="ar-BH"/>
        </w:rPr>
        <w:t xml:space="preserve"> سیستم سطح دسترسی</w:t>
      </w:r>
      <w:r w:rsidR="003D6655">
        <w:rPr>
          <w:rFonts w:hint="cs"/>
          <w:sz w:val="24"/>
          <w:rtl/>
          <w:lang w:val="en-US" w:bidi="ar-BH"/>
        </w:rPr>
        <w:t>‌</w:t>
      </w:r>
      <w:r w:rsidRPr="00781EAA">
        <w:rPr>
          <w:sz w:val="24"/>
          <w:rtl/>
          <w:lang w:val="en-US" w:bidi="ar-BH"/>
        </w:rPr>
        <w:t>های مختلف داشته باشد.</w:t>
      </w:r>
    </w:p>
    <w:p w14:paraId="59F6FE65" w14:textId="77777777"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531B26F" w:rsidR="0011674A" w:rsidRPr="00781EAA" w:rsidRDefault="0011674A" w:rsidP="005C4DBE">
      <w:pPr>
        <w:pStyle w:val="ListParagraph"/>
        <w:numPr>
          <w:ilvl w:val="1"/>
          <w:numId w:val="18"/>
        </w:numPr>
        <w:spacing w:after="160" w:line="360" w:lineRule="auto"/>
        <w:rPr>
          <w:sz w:val="24"/>
          <w:lang w:val="en-US" w:bidi="ar-BH"/>
        </w:rPr>
      </w:pPr>
      <w:r w:rsidRPr="00781EAA">
        <w:rPr>
          <w:sz w:val="24"/>
          <w:rtl/>
          <w:lang w:val="en-US" w:bidi="ar-BH"/>
        </w:rPr>
        <w:t>درس</w:t>
      </w:r>
      <w:r w:rsidR="003F640D">
        <w:rPr>
          <w:rFonts w:hint="cs"/>
          <w:sz w:val="24"/>
          <w:rtl/>
          <w:lang w:val="en-US" w:bidi="ar-BH"/>
        </w:rPr>
        <w:t>‌</w:t>
      </w:r>
      <w:r w:rsidRPr="00781EAA">
        <w:rPr>
          <w:sz w:val="24"/>
          <w:rtl/>
          <w:lang w:val="en-US" w:bidi="ar-BH"/>
        </w:rPr>
        <w:t xml:space="preserve">های چارت درسی </w:t>
      </w:r>
    </w:p>
    <w:p w14:paraId="1AF06407" w14:textId="17540379" w:rsidR="0011674A" w:rsidRPr="00781EAA" w:rsidRDefault="00C81473" w:rsidP="005C4DBE">
      <w:pPr>
        <w:pStyle w:val="ListParagraph"/>
        <w:numPr>
          <w:ilvl w:val="1"/>
          <w:numId w:val="18"/>
        </w:numPr>
        <w:spacing w:after="160" w:line="360" w:lineRule="auto"/>
        <w:rPr>
          <w:sz w:val="24"/>
          <w:lang w:val="en-US" w:bidi="ar-BH"/>
        </w:rPr>
      </w:pPr>
      <w:r>
        <w:rPr>
          <w:rFonts w:hint="cs"/>
          <w:sz w:val="24"/>
          <w:rtl/>
          <w:lang w:val="en-US" w:bidi="ar-BH"/>
        </w:rPr>
        <w:t>درس‌های</w:t>
      </w:r>
      <w:r w:rsidR="0011674A" w:rsidRPr="00781EAA">
        <w:rPr>
          <w:sz w:val="24"/>
          <w:rtl/>
          <w:lang w:val="en-US" w:bidi="ar-BH"/>
        </w:rPr>
        <w:t xml:space="preserve"> افتاده دانشجو </w:t>
      </w:r>
    </w:p>
    <w:p w14:paraId="133A2601" w14:textId="532CE9A6" w:rsidR="0011674A" w:rsidRPr="00781EAA" w:rsidRDefault="007D0328" w:rsidP="005C4DBE">
      <w:pPr>
        <w:pStyle w:val="ListParagraph"/>
        <w:numPr>
          <w:ilvl w:val="1"/>
          <w:numId w:val="18"/>
        </w:numPr>
        <w:spacing w:after="160" w:line="360" w:lineRule="auto"/>
        <w:rPr>
          <w:sz w:val="24"/>
          <w:lang w:val="en-US" w:bidi="ar-BH"/>
        </w:rPr>
      </w:pPr>
      <w:r>
        <w:rPr>
          <w:rFonts w:hint="cs"/>
          <w:sz w:val="24"/>
          <w:rtl/>
          <w:lang w:val="en-US" w:bidi="ar-BH"/>
        </w:rPr>
        <w:t>درس‌هایی</w:t>
      </w:r>
      <w:r w:rsidR="0011674A" w:rsidRPr="00781EAA">
        <w:rPr>
          <w:sz w:val="24"/>
          <w:rtl/>
          <w:lang w:val="en-US" w:bidi="ar-BH"/>
        </w:rPr>
        <w:t xml:space="preserve"> که پیش نیاز آنها پاس شده</w:t>
      </w:r>
      <w:r w:rsidR="00A23636">
        <w:rPr>
          <w:rFonts w:hint="cs"/>
          <w:sz w:val="24"/>
          <w:rtl/>
          <w:lang w:val="en-US" w:bidi="ar-BH"/>
        </w:rPr>
        <w:t>‌</w:t>
      </w:r>
      <w:r w:rsidR="0011674A" w:rsidRPr="00781EAA">
        <w:rPr>
          <w:sz w:val="24"/>
          <w:rtl/>
          <w:lang w:val="en-US" w:bidi="ar-BH"/>
        </w:rPr>
        <w:t>اند</w:t>
      </w:r>
    </w:p>
    <w:p w14:paraId="38D0B673" w14:textId="0B8E75F5" w:rsidR="0011674A" w:rsidRPr="00781EAA" w:rsidRDefault="0011674A" w:rsidP="00781EAA">
      <w:pPr>
        <w:spacing w:line="360" w:lineRule="auto"/>
        <w:ind w:firstLine="720"/>
        <w:rPr>
          <w:sz w:val="24"/>
          <w:lang w:val="en-US" w:bidi="ar-BH"/>
        </w:rPr>
      </w:pPr>
      <w:r w:rsidRPr="00781EAA">
        <w:rPr>
          <w:sz w:val="24"/>
          <w:rtl/>
          <w:lang w:val="en-US" w:bidi="ar-BH"/>
        </w:rPr>
        <w:t>برای عملیات ثبت</w:t>
      </w:r>
      <w:r w:rsidR="00CA5CEE">
        <w:rPr>
          <w:rFonts w:hint="cs"/>
          <w:sz w:val="24"/>
          <w:rtl/>
          <w:lang w:val="en-US" w:bidi="ar-BH"/>
        </w:rPr>
        <w:t>‌</w:t>
      </w:r>
      <w:r w:rsidRPr="00781EAA">
        <w:rPr>
          <w:sz w:val="24"/>
          <w:rtl/>
          <w:lang w:val="en-US" w:bidi="ar-BH"/>
        </w:rPr>
        <w:t xml:space="preserve">نام مقدماتی چند روز قبل از شروع فرآیند به کاربر دانشجو نمایش دهد. </w:t>
      </w:r>
    </w:p>
    <w:p w14:paraId="39F43B8F" w14:textId="18CDC7D1"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 موردنیاز جهت نمایش دروس پیشنهادی را از پایگاه</w:t>
      </w:r>
      <w:r w:rsidR="001C5804">
        <w:rPr>
          <w:rFonts w:hint="cs"/>
          <w:sz w:val="24"/>
          <w:rtl/>
          <w:lang w:val="en-US" w:bidi="ar-BH"/>
        </w:rPr>
        <w:t>‌</w:t>
      </w:r>
      <w:r w:rsidRPr="00781EAA">
        <w:rPr>
          <w:sz w:val="24"/>
          <w:rtl/>
          <w:lang w:val="en-US" w:bidi="ar-BH"/>
        </w:rPr>
        <w:t>داده دانشگاه بگیرد.</w:t>
      </w:r>
    </w:p>
    <w:p w14:paraId="699DB85C" w14:textId="2882DF8A"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در این سیستم، کاربر معاون آموزشی دانشکده باید بتواند تاریخ و زمان شروع و پایان انجام فرآیند ثبت نام مقدماتی برای کاربران دانشجو را مشخص کند.</w:t>
      </w:r>
    </w:p>
    <w:p w14:paraId="0053296B" w14:textId="77777777" w:rsidR="006E76DD" w:rsidRPr="006E76DD" w:rsidRDefault="006E76DD" w:rsidP="00E52300">
      <w:pPr>
        <w:pStyle w:val="ListParagraph"/>
        <w:numPr>
          <w:ilvl w:val="0"/>
          <w:numId w:val="6"/>
        </w:numPr>
        <w:spacing w:after="160" w:line="360" w:lineRule="auto"/>
        <w:rPr>
          <w:vanish/>
          <w:sz w:val="24"/>
          <w:rtl/>
          <w:lang w:val="en-US" w:bidi="ar-BH"/>
        </w:rPr>
      </w:pPr>
    </w:p>
    <w:p w14:paraId="76787FB3" w14:textId="77777777" w:rsidR="006E76DD" w:rsidRPr="006E76DD" w:rsidRDefault="006E76DD" w:rsidP="00E52300">
      <w:pPr>
        <w:pStyle w:val="ListParagraph"/>
        <w:numPr>
          <w:ilvl w:val="0"/>
          <w:numId w:val="6"/>
        </w:numPr>
        <w:spacing w:after="160" w:line="360" w:lineRule="auto"/>
        <w:rPr>
          <w:vanish/>
          <w:sz w:val="24"/>
          <w:rtl/>
          <w:lang w:val="en-US" w:bidi="ar-BH"/>
        </w:rPr>
      </w:pPr>
    </w:p>
    <w:p w14:paraId="1D00F1F3" w14:textId="77777777" w:rsidR="006E76DD" w:rsidRPr="006E76DD" w:rsidRDefault="006E76DD" w:rsidP="00E52300">
      <w:pPr>
        <w:pStyle w:val="ListParagraph"/>
        <w:numPr>
          <w:ilvl w:val="0"/>
          <w:numId w:val="6"/>
        </w:numPr>
        <w:spacing w:after="160" w:line="360" w:lineRule="auto"/>
        <w:rPr>
          <w:vanish/>
          <w:sz w:val="24"/>
          <w:rtl/>
          <w:lang w:val="en-US" w:bidi="ar-BH"/>
        </w:rPr>
      </w:pPr>
    </w:p>
    <w:p w14:paraId="0FD67ECF" w14:textId="77777777" w:rsidR="006E76DD" w:rsidRPr="006E76DD" w:rsidRDefault="006E76DD" w:rsidP="00E52300">
      <w:pPr>
        <w:pStyle w:val="ListParagraph"/>
        <w:numPr>
          <w:ilvl w:val="0"/>
          <w:numId w:val="6"/>
        </w:numPr>
        <w:spacing w:after="160" w:line="360" w:lineRule="auto"/>
        <w:rPr>
          <w:vanish/>
          <w:sz w:val="24"/>
          <w:rtl/>
          <w:lang w:val="en-US" w:bidi="ar-BH"/>
        </w:rPr>
      </w:pPr>
    </w:p>
    <w:p w14:paraId="62B69256" w14:textId="484EBDDC" w:rsidR="0011674A" w:rsidRPr="00781EAA" w:rsidRDefault="0011674A" w:rsidP="00E52300">
      <w:pPr>
        <w:pStyle w:val="ListParagraph"/>
        <w:numPr>
          <w:ilvl w:val="1"/>
          <w:numId w:val="6"/>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328050EF" w:rsidR="0011674A" w:rsidRPr="00781EAA" w:rsidRDefault="0011674A" w:rsidP="00E52300">
      <w:pPr>
        <w:pStyle w:val="ListParagraph"/>
        <w:numPr>
          <w:ilvl w:val="1"/>
          <w:numId w:val="6"/>
        </w:numPr>
        <w:spacing w:after="160" w:line="360" w:lineRule="auto"/>
        <w:rPr>
          <w:sz w:val="24"/>
          <w:rtl/>
          <w:lang w:val="en-US" w:bidi="ar-BH"/>
        </w:rPr>
      </w:pPr>
      <w:r w:rsidRPr="00781EAA">
        <w:rPr>
          <w:sz w:val="24"/>
          <w:rtl/>
          <w:lang w:val="en-US" w:bidi="ar-BH"/>
        </w:rPr>
        <w:t xml:space="preserve">پس </w:t>
      </w:r>
      <w:r w:rsidR="00DF0287">
        <w:rPr>
          <w:rFonts w:hint="cs"/>
          <w:sz w:val="24"/>
          <w:rtl/>
          <w:lang w:val="en-US"/>
        </w:rPr>
        <w:t xml:space="preserve">از </w:t>
      </w:r>
      <w:r w:rsidRPr="00781EAA">
        <w:rPr>
          <w:sz w:val="24"/>
          <w:rtl/>
          <w:lang w:val="en-US" w:bidi="ar-BH"/>
        </w:rPr>
        <w:t>تمام شدن مهلت ثبت‌نام مقدماتی برای هر کاربر دانشجو باید بخش ثبت‌نام مقدماتی برای او بسته شود و دیگر نمایش داده نشود.</w:t>
      </w:r>
    </w:p>
    <w:p w14:paraId="02D031CF" w14:textId="38316F2C" w:rsidR="0011674A" w:rsidRPr="00781EAA" w:rsidRDefault="0011674A" w:rsidP="00E52300">
      <w:pPr>
        <w:pStyle w:val="ListParagraph"/>
        <w:numPr>
          <w:ilvl w:val="0"/>
          <w:numId w:val="2"/>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w:t>
      </w:r>
      <w:r w:rsidR="00834253">
        <w:rPr>
          <w:rFonts w:hint="cs"/>
          <w:color w:val="000000" w:themeColor="text1"/>
          <w:sz w:val="24"/>
          <w:rtl/>
          <w:lang w:val="en-US" w:bidi="ar-BH"/>
        </w:rPr>
        <w:t xml:space="preserve">برای کاربر </w:t>
      </w:r>
      <w:r w:rsidR="00834253" w:rsidRPr="00781EAA">
        <w:rPr>
          <w:sz w:val="24"/>
          <w:rtl/>
          <w:lang w:val="en-US" w:bidi="ar-BH"/>
        </w:rPr>
        <w:t xml:space="preserve">دانشجو </w:t>
      </w:r>
      <w:r w:rsidR="00834253">
        <w:rPr>
          <w:rFonts w:hint="cs"/>
          <w:sz w:val="24"/>
          <w:rtl/>
          <w:lang w:val="en-US" w:bidi="ar-BH"/>
        </w:rPr>
        <w:t xml:space="preserve">فراهم کند تا </w:t>
      </w:r>
      <w:r w:rsidR="00834253" w:rsidRPr="00781EAA">
        <w:rPr>
          <w:sz w:val="24"/>
          <w:rtl/>
          <w:lang w:val="en-US" w:bidi="ar-BH"/>
        </w:rPr>
        <w:t xml:space="preserve">بتواند دروس موردنظر خود </w:t>
      </w:r>
      <w:r w:rsidR="00834253">
        <w:rPr>
          <w:rFonts w:hint="cs"/>
          <w:sz w:val="24"/>
          <w:rtl/>
          <w:lang w:val="en-US" w:bidi="ar-BH"/>
        </w:rPr>
        <w:t xml:space="preserve">را </w:t>
      </w:r>
      <w:r w:rsidR="00834253" w:rsidRPr="00781EAA">
        <w:rPr>
          <w:sz w:val="24"/>
          <w:rtl/>
          <w:lang w:val="en-US" w:bidi="ar-BH"/>
        </w:rPr>
        <w:t>برای ترم تحصیلی آینده از بین دروس ارائه‌شده انتخاب کند.</w:t>
      </w:r>
    </w:p>
    <w:p w14:paraId="1A03CDB9" w14:textId="556052AC" w:rsidR="0011674A" w:rsidRPr="00781EAA" w:rsidRDefault="0011674A" w:rsidP="00E52300">
      <w:pPr>
        <w:pStyle w:val="ListParagraph"/>
        <w:numPr>
          <w:ilvl w:val="0"/>
          <w:numId w:val="2"/>
        </w:numPr>
        <w:spacing w:after="160" w:line="360" w:lineRule="auto"/>
        <w:rPr>
          <w:color w:val="00B0F0"/>
          <w:sz w:val="24"/>
          <w:rtl/>
          <w:lang w:val="en-US" w:bidi="ar-BH"/>
        </w:rPr>
      </w:pPr>
      <w:r w:rsidRPr="00781EAA">
        <w:rPr>
          <w:sz w:val="24"/>
          <w:rtl/>
          <w:lang w:val="en-US" w:bidi="ar-BH"/>
        </w:rPr>
        <w:t xml:space="preserve">سیستم باید پس از اتمام فرآیند ثبت‌نام مقدماتی، برنامه‌ی انتخابی توسط دانشجو را در پایگاه داده دانشگاه ثبت کند.         </w:t>
      </w:r>
    </w:p>
    <w:p w14:paraId="2AE4F1B3" w14:textId="396D75B2"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سیستم باید پس از</w:t>
      </w:r>
      <w:r w:rsidR="00411FC3">
        <w:rPr>
          <w:rFonts w:hint="cs"/>
          <w:sz w:val="24"/>
          <w:rtl/>
          <w:lang w:val="en-US" w:bidi="ar-BH"/>
        </w:rPr>
        <w:t xml:space="preserve"> </w:t>
      </w:r>
      <w:r w:rsidRPr="00781EAA">
        <w:rPr>
          <w:sz w:val="24"/>
          <w:rtl/>
          <w:lang w:val="en-US" w:bidi="ar-BH"/>
        </w:rPr>
        <w:t>اتمام فرآیند ثبت نام مقدماتی، اطلاعات هر گروه از کابران خاص جهت مشاهده</w:t>
      </w:r>
      <w:r w:rsidR="00412A1E">
        <w:rPr>
          <w:rFonts w:hint="cs"/>
          <w:sz w:val="24"/>
          <w:rtl/>
          <w:lang w:val="en-US" w:bidi="ar-BH"/>
        </w:rPr>
        <w:t>‌</w:t>
      </w:r>
      <w:r w:rsidRPr="00781EAA">
        <w:rPr>
          <w:sz w:val="24"/>
          <w:rtl/>
          <w:lang w:val="en-US" w:bidi="ar-BH"/>
        </w:rPr>
        <w:t>ی معاون آموزشی، دسته بندی و مرتب سازی شود.</w:t>
      </w:r>
    </w:p>
    <w:p w14:paraId="2C192C4E" w14:textId="53F6CC36" w:rsidR="0011674A" w:rsidRPr="00781EAA" w:rsidRDefault="0011674A" w:rsidP="00E52300">
      <w:pPr>
        <w:pStyle w:val="ListParagraph"/>
        <w:numPr>
          <w:ilvl w:val="0"/>
          <w:numId w:val="2"/>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w:t>
      </w:r>
    </w:p>
    <w:p w14:paraId="5CC582BA"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3379D49C"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اطلاعاتی پیرامون ارزیابی و نظرسنجی و طرح درس هر استاد را در</w:t>
      </w:r>
      <w:r w:rsidR="00325D98">
        <w:rPr>
          <w:rFonts w:hint="cs"/>
          <w:sz w:val="24"/>
          <w:rtl/>
          <w:lang w:val="en-US" w:bidi="ar-BH"/>
        </w:rPr>
        <w:t xml:space="preserve"> </w:t>
      </w:r>
      <w:r w:rsidRPr="00781EAA">
        <w:rPr>
          <w:sz w:val="24"/>
          <w:rtl/>
          <w:lang w:val="en-US" w:bidi="ar-BH"/>
        </w:rPr>
        <w:t>اختیار دانشجویان قرار بدهد.</w:t>
      </w:r>
    </w:p>
    <w:p w14:paraId="2CE6183D" w14:textId="3CBD3A28" w:rsidR="0011674A" w:rsidRPr="00781EAA" w:rsidRDefault="0011674A" w:rsidP="00E52300">
      <w:pPr>
        <w:pStyle w:val="ListParagraph"/>
        <w:numPr>
          <w:ilvl w:val="0"/>
          <w:numId w:val="2"/>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w:t>
      </w:r>
      <w:r w:rsidR="007E4862">
        <w:rPr>
          <w:rFonts w:hint="cs"/>
          <w:color w:val="000000" w:themeColor="text1"/>
          <w:sz w:val="24"/>
          <w:rtl/>
          <w:lang w:val="en-US" w:bidi="ar-BH"/>
        </w:rPr>
        <w:t xml:space="preserve"> </w:t>
      </w:r>
      <w:r w:rsidRPr="00781EAA">
        <w:rPr>
          <w:color w:val="000000" w:themeColor="text1"/>
          <w:sz w:val="24"/>
          <w:rtl/>
          <w:lang w:val="en-US" w:bidi="ar-BH"/>
        </w:rPr>
        <w:t>زمینه</w:t>
      </w:r>
      <w:r w:rsidR="00044956">
        <w:rPr>
          <w:color w:val="000000" w:themeColor="text1"/>
          <w:sz w:val="24"/>
          <w:lang w:val="en-US" w:bidi="ar-BH"/>
        </w:rPr>
        <w:t xml:space="preserve"> </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ای استاد انتخابی، زمان برگزاری کلاس</w:t>
      </w:r>
      <w:r w:rsidR="00A9056B">
        <w:rPr>
          <w:rFonts w:hint="cs"/>
          <w:color w:val="000000" w:themeColor="text1"/>
          <w:sz w:val="24"/>
          <w:rtl/>
          <w:lang w:val="en-US" w:bidi="ar-BH"/>
        </w:rPr>
        <w:t>‌</w:t>
      </w:r>
      <w:r w:rsidRPr="00781EAA">
        <w:rPr>
          <w:color w:val="000000" w:themeColor="text1"/>
          <w:sz w:val="24"/>
          <w:rtl/>
          <w:lang w:val="en-US" w:bidi="ar-BH"/>
        </w:rPr>
        <w:t>ها،</w:t>
      </w:r>
      <w:r w:rsidR="003B4490">
        <w:rPr>
          <w:color w:val="000000" w:themeColor="text1"/>
          <w:sz w:val="24"/>
          <w:lang w:val="en-US" w:bidi="ar-BH"/>
        </w:rPr>
        <w:t xml:space="preserve"> </w:t>
      </w:r>
      <w:r w:rsidRPr="00781EAA">
        <w:rPr>
          <w:color w:val="000000" w:themeColor="text1"/>
          <w:sz w:val="24"/>
          <w:rtl/>
          <w:lang w:val="en-US" w:bidi="ar-BH"/>
        </w:rPr>
        <w:t>محدوده تعداد واحد درسی مدنظر را داشته باشد.</w:t>
      </w:r>
    </w:p>
    <w:p w14:paraId="123C9928" w14:textId="05EC1A8F" w:rsidR="0011674A" w:rsidRPr="00781EAA" w:rsidRDefault="0011674A" w:rsidP="00E52300">
      <w:pPr>
        <w:pStyle w:val="ListParagraph"/>
        <w:numPr>
          <w:ilvl w:val="0"/>
          <w:numId w:val="2"/>
        </w:numPr>
        <w:spacing w:after="160" w:line="360" w:lineRule="auto"/>
        <w:rPr>
          <w:color w:val="000000" w:themeColor="text1"/>
          <w:sz w:val="24"/>
          <w:lang w:val="en-US" w:bidi="ar-BH"/>
        </w:rPr>
      </w:pPr>
      <w:r w:rsidRPr="00781EAA">
        <w:rPr>
          <w:color w:val="000000" w:themeColor="text1"/>
          <w:sz w:val="24"/>
          <w:rtl/>
          <w:lang w:val="en-US" w:bidi="ar-BH"/>
        </w:rPr>
        <w:t>سیستم باید بتواند حداکثر 4 برنامه از برنامه</w:t>
      </w:r>
      <w:r w:rsidR="004E598A">
        <w:rPr>
          <w:rFonts w:hint="cs"/>
          <w:color w:val="000000" w:themeColor="text1"/>
          <w:sz w:val="24"/>
          <w:rtl/>
          <w:lang w:val="en-US" w:bidi="ar-BH"/>
        </w:rPr>
        <w:t>‌</w:t>
      </w:r>
      <w:r w:rsidRPr="00781EAA">
        <w:rPr>
          <w:color w:val="000000" w:themeColor="text1"/>
          <w:sz w:val="24"/>
          <w:rtl/>
          <w:lang w:val="en-US" w:bidi="ar-BH"/>
        </w:rPr>
        <w:t>های پیشنهادی به انتخاب کاربر دانشجو را با عنوان "برنامه</w:t>
      </w:r>
      <w:r w:rsidR="000555A2">
        <w:rPr>
          <w:rFonts w:hint="cs"/>
          <w:color w:val="000000" w:themeColor="text1"/>
          <w:sz w:val="24"/>
          <w:rtl/>
          <w:lang w:val="en-US" w:bidi="ar-BH"/>
        </w:rPr>
        <w:t>‌</w:t>
      </w:r>
      <w:r w:rsidRPr="00781EAA">
        <w:rPr>
          <w:color w:val="000000" w:themeColor="text1"/>
          <w:sz w:val="24"/>
          <w:rtl/>
          <w:lang w:val="en-US" w:bidi="ar-BH"/>
        </w:rPr>
        <w:t>های موردعلاقه" ذخیره کند.</w:t>
      </w:r>
    </w:p>
    <w:p w14:paraId="39CC4177" w14:textId="32AD21C4" w:rsidR="0011674A" w:rsidRPr="00781EAA" w:rsidRDefault="0011674A" w:rsidP="00E52300">
      <w:pPr>
        <w:pStyle w:val="ListParagraph"/>
        <w:numPr>
          <w:ilvl w:val="0"/>
          <w:numId w:val="2"/>
        </w:numPr>
        <w:spacing w:after="160" w:line="360" w:lineRule="auto"/>
        <w:rPr>
          <w:color w:val="000000" w:themeColor="text1"/>
          <w:sz w:val="24"/>
          <w:rtl/>
          <w:lang w:val="en-US" w:bidi="ar-BH"/>
        </w:rPr>
      </w:pPr>
      <w:r w:rsidRPr="00781EAA">
        <w:rPr>
          <w:color w:val="000000" w:themeColor="text1"/>
          <w:sz w:val="24"/>
          <w:rtl/>
          <w:lang w:val="en-US" w:bidi="ar-BH"/>
        </w:rPr>
        <w:lastRenderedPageBreak/>
        <w:t>سیستم باید این امکان را به کاربر معاون آموزشی بدهد که تغییراتی در مسائل آموزشی از جمله رعایت پیش</w:t>
      </w:r>
      <w:r w:rsidR="006D6BC5">
        <w:rPr>
          <w:rFonts w:hint="cs"/>
          <w:color w:val="000000" w:themeColor="text1"/>
          <w:sz w:val="24"/>
          <w:rtl/>
          <w:lang w:val="en-US" w:bidi="ar-BH"/>
        </w:rPr>
        <w:t>‌</w:t>
      </w:r>
      <w:r w:rsidRPr="00781EAA">
        <w:rPr>
          <w:color w:val="000000" w:themeColor="text1"/>
          <w:sz w:val="24"/>
          <w:rtl/>
          <w:lang w:val="en-US" w:bidi="ar-BH"/>
        </w:rPr>
        <w:t>نیاز و همیناز و موارد این چنینی را ایجاد کند.</w:t>
      </w:r>
    </w:p>
    <w:p w14:paraId="6BF832F7" w14:textId="21D80CD3" w:rsidR="0011674A" w:rsidRPr="00781EAA" w:rsidRDefault="0011674A" w:rsidP="00E52300">
      <w:pPr>
        <w:pStyle w:val="ListParagraph"/>
        <w:numPr>
          <w:ilvl w:val="0"/>
          <w:numId w:val="2"/>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w:t>
      </w:r>
      <w:r w:rsidR="00FB7CCF">
        <w:rPr>
          <w:rFonts w:hint="cs"/>
          <w:color w:val="000000" w:themeColor="text1"/>
          <w:sz w:val="24"/>
          <w:rtl/>
          <w:lang w:val="en-US" w:bidi="ar-BH"/>
        </w:rPr>
        <w:t>‌</w:t>
      </w:r>
      <w:r w:rsidRPr="00781EAA">
        <w:rPr>
          <w:color w:val="000000" w:themeColor="text1"/>
          <w:sz w:val="24"/>
          <w:rtl/>
          <w:lang w:val="en-US" w:bidi="ar-BH"/>
        </w:rPr>
        <w:t>های موردعلاقه دانشجو  می</w:t>
      </w:r>
      <w:r w:rsidR="00636A82">
        <w:rPr>
          <w:rFonts w:hint="cs"/>
          <w:color w:val="000000" w:themeColor="text1"/>
          <w:sz w:val="24"/>
          <w:rtl/>
          <w:lang w:val="en-US" w:bidi="ar-BH"/>
        </w:rPr>
        <w:t>‌</w:t>
      </w:r>
      <w:r w:rsidRPr="00781EAA">
        <w:rPr>
          <w:color w:val="000000" w:themeColor="text1"/>
          <w:sz w:val="24"/>
          <w:rtl/>
          <w:lang w:val="en-US" w:bidi="ar-BH"/>
        </w:rPr>
        <w:t>شود، دانشجو را مطلع سازد.</w:t>
      </w:r>
    </w:p>
    <w:p w14:paraId="2BC82B89" w14:textId="7D20479D"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توانایی اشتراک</w:t>
      </w:r>
      <w:r w:rsidR="00467E12">
        <w:rPr>
          <w:rFonts w:hint="cs"/>
          <w:sz w:val="24"/>
          <w:rtl/>
          <w:lang w:val="en-US" w:bidi="ar-BH"/>
        </w:rPr>
        <w:t>‌</w:t>
      </w:r>
      <w:r w:rsidRPr="00781EAA">
        <w:rPr>
          <w:sz w:val="24"/>
          <w:rtl/>
          <w:lang w:val="en-US" w:bidi="ar-BH"/>
        </w:rPr>
        <w:t>گذاری برنامه نهایی دانشجو با همراهانش را داشته باشد.</w:t>
      </w:r>
    </w:p>
    <w:p w14:paraId="393AFFB6" w14:textId="2A1B0966" w:rsidR="0011674A" w:rsidRPr="00781EAA" w:rsidRDefault="0011674A" w:rsidP="00E52300">
      <w:pPr>
        <w:pStyle w:val="ListParagraph"/>
        <w:numPr>
          <w:ilvl w:val="0"/>
          <w:numId w:val="2"/>
        </w:numPr>
        <w:spacing w:after="160" w:line="360" w:lineRule="auto"/>
        <w:rPr>
          <w:sz w:val="24"/>
          <w:lang w:val="en-US" w:bidi="ar-BH"/>
        </w:rPr>
      </w:pPr>
      <w:bookmarkStart w:id="28" w:name="_Hlk56329416"/>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w:t>
      </w:r>
      <w:r w:rsidR="00325D98">
        <w:rPr>
          <w:rFonts w:ascii="BNazanin" w:hint="cs"/>
          <w:sz w:val="24"/>
          <w:rtl/>
          <w:lang w:val="en-US" w:bidi="ar-BH"/>
        </w:rPr>
        <w:t xml:space="preserve"> </w:t>
      </w:r>
      <w:r w:rsidRPr="00781EAA">
        <w:rPr>
          <w:rFonts w:ascii="BNazanin"/>
          <w:sz w:val="24"/>
          <w:rtl/>
          <w:lang w:val="en-US" w:bidi="ar-BH"/>
        </w:rPr>
        <w:t>جایگزین از همان درس را در صورت وجود به کاربر پیشنهاد دهد.</w:t>
      </w:r>
    </w:p>
    <w:bookmarkEnd w:id="28"/>
    <w:p w14:paraId="2770B3E6" w14:textId="3B5A75D1" w:rsidR="0011674A" w:rsidRPr="00781EAA" w:rsidRDefault="0011674A" w:rsidP="00E52300">
      <w:pPr>
        <w:pStyle w:val="ListParagraph"/>
        <w:numPr>
          <w:ilvl w:val="0"/>
          <w:numId w:val="2"/>
        </w:numPr>
        <w:spacing w:after="160" w:line="360" w:lineRule="auto"/>
        <w:rPr>
          <w:sz w:val="24"/>
          <w:lang w:val="en-US" w:bidi="ar-BH"/>
        </w:rPr>
      </w:pPr>
      <w:r w:rsidRPr="00781EAA">
        <w:rPr>
          <w:rFonts w:ascii="BNazanin"/>
          <w:sz w:val="24"/>
          <w:rtl/>
          <w:lang w:val="en-US" w:bidi="ar-BH"/>
        </w:rPr>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00CC5859">
        <w:rPr>
          <w:rFonts w:ascii="Arial" w:hAnsi="Arial" w:hint="cs"/>
          <w:sz w:val="24"/>
          <w:rtl/>
          <w:lang w:val="en-US" w:bidi="ar-BH"/>
        </w:rPr>
        <w:t>یش‌</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r w:rsidR="000946CE">
        <w:rPr>
          <w:rFonts w:ascii="BNazanin" w:hint="cs"/>
          <w:sz w:val="24"/>
          <w:rtl/>
          <w:lang w:val="en-US" w:bidi="ar-BH"/>
        </w:rPr>
        <w:t>.</w:t>
      </w:r>
    </w:p>
    <w:p w14:paraId="48B479A1" w14:textId="137EC18B" w:rsidR="0011674A" w:rsidRPr="00D51D23" w:rsidRDefault="0011674A" w:rsidP="00E52300">
      <w:pPr>
        <w:pStyle w:val="ListParagraph"/>
        <w:numPr>
          <w:ilvl w:val="0"/>
          <w:numId w:val="2"/>
        </w:numPr>
        <w:spacing w:after="160" w:line="360" w:lineRule="auto"/>
        <w:rPr>
          <w:sz w:val="24"/>
          <w:rtl/>
          <w:lang w:val="en-US" w:bidi="ar-BH"/>
        </w:rPr>
      </w:pPr>
      <w:r w:rsidRPr="00781EAA">
        <w:rPr>
          <w:sz w:val="24"/>
          <w:rtl/>
          <w:lang w:val="en-US" w:bidi="ar-BH"/>
        </w:rPr>
        <w:t>سیستم باید فضایی جهت ارتباط و گفت</w:t>
      </w:r>
      <w:r w:rsidR="00991A21">
        <w:rPr>
          <w:rFonts w:hint="cs"/>
          <w:sz w:val="24"/>
          <w:rtl/>
          <w:lang w:val="en-US" w:bidi="ar-BH"/>
        </w:rPr>
        <w:t>‌</w:t>
      </w:r>
      <w:r w:rsidRPr="00781EAA">
        <w:rPr>
          <w:sz w:val="24"/>
          <w:rtl/>
          <w:lang w:val="en-US" w:bidi="ar-BH"/>
        </w:rPr>
        <w:t>و</w:t>
      </w:r>
      <w:r w:rsidR="00991A21">
        <w:rPr>
          <w:rFonts w:hint="cs"/>
          <w:sz w:val="24"/>
          <w:rtl/>
          <w:lang w:val="en-US" w:bidi="ar-BH"/>
        </w:rPr>
        <w:t>‌</w:t>
      </w:r>
      <w:r w:rsidRPr="00781EAA">
        <w:rPr>
          <w:sz w:val="24"/>
          <w:rtl/>
          <w:lang w:val="en-US" w:bidi="ar-BH"/>
        </w:rPr>
        <w:t>گو با استاد و معاون آموزشی را برای دانشجو فراهم کند.</w:t>
      </w:r>
      <w:r w:rsidRPr="00D51D23">
        <w:rPr>
          <w:sz w:val="24"/>
          <w:rtl/>
          <w:lang w:val="en-US" w:bidi="ar-BH"/>
        </w:rPr>
        <w:t xml:space="preserve"> </w:t>
      </w:r>
    </w:p>
    <w:p w14:paraId="063B4321" w14:textId="4487D75B" w:rsidR="0011674A" w:rsidRPr="009770A4" w:rsidRDefault="0011674A" w:rsidP="00E52300">
      <w:pPr>
        <w:pStyle w:val="ListParagraph"/>
        <w:numPr>
          <w:ilvl w:val="0"/>
          <w:numId w:val="2"/>
        </w:numPr>
        <w:spacing w:line="360" w:lineRule="auto"/>
        <w:rPr>
          <w:sz w:val="24"/>
          <w:rtl/>
          <w:lang w:val="en-US" w:bidi="ar-BH"/>
        </w:rPr>
      </w:pPr>
      <w:r w:rsidRPr="009770A4">
        <w:rPr>
          <w:sz w:val="24"/>
          <w:rtl/>
          <w:lang w:val="en-US" w:bidi="ar-BH"/>
        </w:rPr>
        <w:t>اطلاعات ثبت</w:t>
      </w:r>
      <w:r w:rsidR="00464883">
        <w:rPr>
          <w:rFonts w:hint="cs"/>
          <w:sz w:val="24"/>
          <w:rtl/>
          <w:lang w:val="en-US" w:bidi="ar-BH"/>
        </w:rPr>
        <w:t>‌ن</w:t>
      </w:r>
      <w:r w:rsidRPr="009770A4">
        <w:rPr>
          <w:sz w:val="24"/>
          <w:rtl/>
          <w:lang w:val="en-US" w:bidi="ar-BH"/>
        </w:rPr>
        <w:t xml:space="preserve">ام مقدماتی </w:t>
      </w:r>
      <w:r w:rsidR="00E30D40">
        <w:rPr>
          <w:rFonts w:hint="cs"/>
          <w:sz w:val="24"/>
          <w:rtl/>
          <w:lang w:val="en-US" w:bidi="ar-BH"/>
        </w:rPr>
        <w:t>و ثبت</w:t>
      </w:r>
      <w:r w:rsidR="0020378F">
        <w:rPr>
          <w:rFonts w:hint="cs"/>
          <w:sz w:val="24"/>
          <w:rtl/>
          <w:lang w:val="en-US" w:bidi="ar-BH"/>
        </w:rPr>
        <w:t>‌</w:t>
      </w:r>
      <w:r w:rsidR="00E30D40">
        <w:rPr>
          <w:rFonts w:hint="cs"/>
          <w:sz w:val="24"/>
          <w:rtl/>
          <w:lang w:val="en-US" w:bidi="ar-BH"/>
        </w:rPr>
        <w:t xml:space="preserve">نام اصلی، </w:t>
      </w:r>
      <w:r w:rsidRPr="009770A4">
        <w:rPr>
          <w:sz w:val="24"/>
          <w:rtl/>
          <w:lang w:val="en-US" w:bidi="ar-BH"/>
        </w:rPr>
        <w:t xml:space="preserve">جهت مشاهده معاون آموزشی باید در قالب فایل </w:t>
      </w:r>
      <w:r w:rsidR="004F368E" w:rsidRPr="009770A4">
        <w:rPr>
          <w:sz w:val="24"/>
          <w:lang w:val="en-US" w:bidi="ar-BH"/>
        </w:rPr>
        <w:t>Excel</w:t>
      </w:r>
      <w:r w:rsidRPr="009770A4">
        <w:rPr>
          <w:sz w:val="24"/>
          <w:rtl/>
          <w:lang w:val="en-US" w:bidi="ar-BH"/>
        </w:rPr>
        <w:t xml:space="preserve"> در اختیار </w:t>
      </w:r>
      <w:r w:rsidR="004425B7">
        <w:rPr>
          <w:rFonts w:hint="cs"/>
          <w:sz w:val="24"/>
          <w:rtl/>
          <w:lang w:val="en-US" w:bidi="ar-BH"/>
        </w:rPr>
        <w:t>او</w:t>
      </w:r>
      <w:r w:rsidRPr="009770A4">
        <w:rPr>
          <w:sz w:val="24"/>
          <w:rtl/>
          <w:lang w:val="en-US" w:bidi="ar-BH"/>
        </w:rPr>
        <w:t xml:space="preserve"> قرار گیرد</w:t>
      </w:r>
      <w:r w:rsidR="004425B7">
        <w:rPr>
          <w:rFonts w:hint="cs"/>
          <w:sz w:val="24"/>
          <w:rtl/>
          <w:lang w:val="en-US" w:bidi="ar-BH"/>
        </w:rPr>
        <w:t>.</w:t>
      </w:r>
    </w:p>
    <w:p w14:paraId="30D48D9B" w14:textId="52E3920A"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بتواند برنامه</w:t>
      </w:r>
      <w:r w:rsidR="001D567F">
        <w:rPr>
          <w:rFonts w:hint="cs"/>
          <w:sz w:val="24"/>
          <w:rtl/>
          <w:lang w:val="en-US" w:bidi="ar-BH"/>
        </w:rPr>
        <w:t>‌</w:t>
      </w:r>
      <w:r w:rsidRPr="00781EAA">
        <w:rPr>
          <w:sz w:val="24"/>
          <w:rtl/>
          <w:lang w:val="en-US" w:bidi="ar-BH"/>
        </w:rPr>
        <w:t>های هفتگی ثبت شده توسط کاربر را از پایگاه داده</w:t>
      </w:r>
      <w:r w:rsidR="00807E1E">
        <w:rPr>
          <w:rFonts w:hint="cs"/>
          <w:sz w:val="24"/>
          <w:rtl/>
          <w:lang w:val="en-US" w:bidi="ar-BH"/>
        </w:rPr>
        <w:t>‌</w:t>
      </w:r>
      <w:r w:rsidRPr="00781EAA">
        <w:rPr>
          <w:sz w:val="24"/>
          <w:rtl/>
          <w:lang w:val="en-US" w:bidi="ar-BH"/>
        </w:rPr>
        <w:t>ها دریافت کند و در صفحه انتخاب واحد به او نمایش دهد.</w:t>
      </w:r>
    </w:p>
    <w:p w14:paraId="654950AB" w14:textId="25D1EC13"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بتواند در مواردی که لازم است، به کاربر اخطارهایی را نمایش دهد و همچنین به او اجازه برداشتن درس را ندهد</w:t>
      </w:r>
    </w:p>
    <w:p w14:paraId="48A89666" w14:textId="3F18C099" w:rsidR="0011674A" w:rsidRPr="00781EAA" w:rsidRDefault="0011674A" w:rsidP="005C4DBE">
      <w:pPr>
        <w:pStyle w:val="ListParagraph"/>
        <w:numPr>
          <w:ilvl w:val="1"/>
          <w:numId w:val="17"/>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5C4DBE">
      <w:pPr>
        <w:pStyle w:val="ListParagraph"/>
        <w:numPr>
          <w:ilvl w:val="1"/>
          <w:numId w:val="17"/>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015A4F93" w:rsidR="0011674A" w:rsidRPr="00781EAA" w:rsidRDefault="0011674A" w:rsidP="005C4DBE">
      <w:pPr>
        <w:pStyle w:val="ListParagraph"/>
        <w:numPr>
          <w:ilvl w:val="1"/>
          <w:numId w:val="17"/>
        </w:numPr>
        <w:spacing w:after="160" w:line="360" w:lineRule="auto"/>
        <w:rPr>
          <w:sz w:val="24"/>
          <w:lang w:val="en-US" w:bidi="ar-BH"/>
        </w:rPr>
      </w:pPr>
      <w:r w:rsidRPr="00781EAA">
        <w:rPr>
          <w:sz w:val="24"/>
          <w:rtl/>
          <w:lang w:val="en-US" w:bidi="ar-BH"/>
        </w:rPr>
        <w:t>زمانی که تعداد واحد های کاربر از سقف تعداد واحدهای مجاز او (که بر اساس معدلش مشخص می شود) بیشتر شد</w:t>
      </w:r>
      <w:r w:rsidR="0083054F" w:rsidRPr="00781EAA">
        <w:rPr>
          <w:sz w:val="24"/>
          <w:lang w:val="en-US" w:bidi="ar-BH"/>
        </w:rPr>
        <w:t>.</w:t>
      </w:r>
    </w:p>
    <w:p w14:paraId="38A2FAE9"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تمام دروس ارائه شده توسط دانشکده (به جز دروس گذرانده شده توسط دانشجو) را در صفحه انتخاب واحد نمایش دهد.</w:t>
      </w:r>
    </w:p>
    <w:p w14:paraId="5F8089D2" w14:textId="7D1D73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w:t>
      </w:r>
      <w:r w:rsidR="00DF0287">
        <w:rPr>
          <w:rFonts w:hint="cs"/>
          <w:sz w:val="24"/>
          <w:rtl/>
          <w:lang w:val="en-US" w:bidi="ar-BH"/>
        </w:rPr>
        <w:t xml:space="preserve"> تاریخ امتحان،</w:t>
      </w:r>
      <w:r w:rsidRPr="00781EAA">
        <w:rPr>
          <w:sz w:val="24"/>
          <w:rtl/>
          <w:lang w:val="en-US" w:bidi="ar-BH"/>
        </w:rPr>
        <w:t xml:space="preserve"> تعداد دانشجویانی که این درس را اخذ کرده اند، تعداد دانشجویانی که در صف انتظار درس هستند و همچنین نحوه ارائه درس در طول ترم را به کاربر نمایش دهد.</w:t>
      </w:r>
    </w:p>
    <w:p w14:paraId="26EC58B7" w14:textId="77777777" w:rsidR="0011674A" w:rsidRPr="00D2668F" w:rsidRDefault="0011674A" w:rsidP="00E52300">
      <w:pPr>
        <w:pStyle w:val="ListParagraph"/>
        <w:numPr>
          <w:ilvl w:val="0"/>
          <w:numId w:val="2"/>
        </w:numPr>
        <w:spacing w:after="160" w:line="360" w:lineRule="auto"/>
        <w:rPr>
          <w:sz w:val="24"/>
          <w:lang w:val="en-US" w:bidi="ar-BH"/>
        </w:rPr>
      </w:pPr>
      <w:r w:rsidRPr="00D2668F">
        <w:rPr>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23088F6A" w:rsidR="0011674A" w:rsidRPr="00781EA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 کافی از فرایند ثبت</w:t>
      </w:r>
      <w:r w:rsidR="00E464C5">
        <w:rPr>
          <w:rFonts w:hint="cs"/>
          <w:sz w:val="24"/>
          <w:rtl/>
          <w:lang w:val="en-US" w:bidi="ar-BH"/>
        </w:rPr>
        <w:t>‌</w:t>
      </w:r>
      <w:r w:rsidRPr="00781EAA">
        <w:rPr>
          <w:sz w:val="24"/>
          <w:rtl/>
          <w:lang w:val="en-US" w:bidi="ar-BH"/>
        </w:rPr>
        <w:t>نام را در اختیار معاون آموزشی قرار دهد.</w:t>
      </w:r>
    </w:p>
    <w:p w14:paraId="375FA041" w14:textId="4E4E34CC" w:rsidR="0011674A" w:rsidRDefault="0011674A" w:rsidP="00E52300">
      <w:pPr>
        <w:pStyle w:val="ListParagraph"/>
        <w:numPr>
          <w:ilvl w:val="0"/>
          <w:numId w:val="2"/>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294C4E01" w14:textId="0D717890" w:rsidR="006F3FFF" w:rsidRPr="00781EAA" w:rsidRDefault="006F3FFF" w:rsidP="00E52300">
      <w:pPr>
        <w:pStyle w:val="ListParagraph"/>
        <w:numPr>
          <w:ilvl w:val="0"/>
          <w:numId w:val="2"/>
        </w:numPr>
        <w:spacing w:after="160" w:line="360" w:lineRule="auto"/>
        <w:rPr>
          <w:sz w:val="24"/>
          <w:lang w:val="en-US" w:bidi="ar-BH"/>
        </w:rPr>
      </w:pPr>
      <w:r>
        <w:rPr>
          <w:rFonts w:hint="cs"/>
          <w:sz w:val="24"/>
          <w:rtl/>
          <w:lang w:val="en-US" w:bidi="ar-BH"/>
        </w:rPr>
        <w:t xml:space="preserve">سیستم باید به کاربر مهمان </w:t>
      </w:r>
      <w:r w:rsidR="000D7C26">
        <w:rPr>
          <w:rFonts w:hint="cs"/>
          <w:sz w:val="24"/>
          <w:rtl/>
          <w:lang w:val="en-US" w:bidi="ar-BH"/>
        </w:rPr>
        <w:t>توانایی</w:t>
      </w:r>
      <w:r>
        <w:rPr>
          <w:rFonts w:hint="cs"/>
          <w:sz w:val="24"/>
          <w:rtl/>
          <w:lang w:val="en-US" w:bidi="ar-BH"/>
        </w:rPr>
        <w:t xml:space="preserve"> </w:t>
      </w:r>
      <w:r w:rsidR="000D7C26">
        <w:rPr>
          <w:rFonts w:hint="cs"/>
          <w:sz w:val="24"/>
          <w:rtl/>
          <w:lang w:val="en-US" w:bidi="ar-BH"/>
        </w:rPr>
        <w:t xml:space="preserve">ساخت </w:t>
      </w:r>
      <w:r>
        <w:rPr>
          <w:rFonts w:hint="cs"/>
          <w:sz w:val="24"/>
          <w:rtl/>
          <w:lang w:val="en-US" w:bidi="ar-BH"/>
        </w:rPr>
        <w:t>برنامه هفتگی</w:t>
      </w:r>
      <w:r w:rsidR="00F8587D">
        <w:rPr>
          <w:rFonts w:hint="cs"/>
          <w:sz w:val="24"/>
          <w:rtl/>
          <w:lang w:val="en-US" w:bidi="ar-BH"/>
        </w:rPr>
        <w:t xml:space="preserve"> برای خود</w:t>
      </w:r>
      <w:r>
        <w:rPr>
          <w:rFonts w:hint="cs"/>
          <w:sz w:val="24"/>
          <w:rtl/>
          <w:lang w:val="en-US" w:bidi="ar-BH"/>
        </w:rPr>
        <w:t xml:space="preserve"> </w:t>
      </w:r>
      <w:r w:rsidR="00B411FE">
        <w:rPr>
          <w:rFonts w:hint="cs"/>
          <w:sz w:val="24"/>
          <w:rtl/>
          <w:lang w:val="en-US" w:bidi="ar-BH"/>
        </w:rPr>
        <w:t xml:space="preserve">بدهد </w:t>
      </w:r>
      <w:r>
        <w:rPr>
          <w:rFonts w:hint="cs"/>
          <w:sz w:val="24"/>
          <w:rtl/>
          <w:lang w:val="en-US" w:bidi="ar-BH"/>
        </w:rPr>
        <w:t>و در صورت نیاز</w:t>
      </w:r>
      <w:r w:rsidR="0072554C">
        <w:rPr>
          <w:rFonts w:hint="cs"/>
          <w:sz w:val="24"/>
          <w:rtl/>
          <w:lang w:val="en-US" w:bidi="ar-BH"/>
        </w:rPr>
        <w:t xml:space="preserve"> بتواند</w:t>
      </w:r>
      <w:r w:rsidR="003B347B">
        <w:rPr>
          <w:rFonts w:hint="cs"/>
          <w:sz w:val="24"/>
          <w:rtl/>
          <w:lang w:val="en-US" w:bidi="ar-BH"/>
        </w:rPr>
        <w:t xml:space="preserve"> آن را</w:t>
      </w:r>
      <w:r>
        <w:rPr>
          <w:rFonts w:hint="cs"/>
          <w:sz w:val="24"/>
          <w:rtl/>
          <w:lang w:val="en-US" w:bidi="ar-BH"/>
        </w:rPr>
        <w:t xml:space="preserve"> استخراج کند</w:t>
      </w:r>
      <w:r w:rsidR="00B411FE">
        <w:rPr>
          <w:rFonts w:hint="cs"/>
          <w:sz w:val="24"/>
          <w:rtl/>
          <w:lang w:val="en-US" w:bidi="ar-BH"/>
        </w:rPr>
        <w:t>.</w:t>
      </w:r>
    </w:p>
    <w:p w14:paraId="107E9715" w14:textId="77777777" w:rsidR="0011674A" w:rsidRPr="00066B49" w:rsidRDefault="0011674A" w:rsidP="005C4DBE">
      <w:pPr>
        <w:pStyle w:val="Heading3"/>
        <w:numPr>
          <w:ilvl w:val="2"/>
          <w:numId w:val="26"/>
        </w:numPr>
        <w:rPr>
          <w:rtl/>
        </w:rPr>
      </w:pPr>
      <w:bookmarkStart w:id="29" w:name="_Toc56816760"/>
      <w:r w:rsidRPr="00066B49">
        <w:rPr>
          <w:rtl/>
        </w:rPr>
        <w:lastRenderedPageBreak/>
        <w:t>کارایی</w:t>
      </w:r>
      <w:bookmarkEnd w:id="29"/>
    </w:p>
    <w:p w14:paraId="6376B8AC" w14:textId="6D05BB21" w:rsidR="0011674A" w:rsidRPr="00D75020" w:rsidRDefault="0011674A" w:rsidP="00E52300">
      <w:pPr>
        <w:pStyle w:val="ListParagraph"/>
        <w:numPr>
          <w:ilvl w:val="0"/>
          <w:numId w:val="3"/>
        </w:numPr>
        <w:spacing w:after="160" w:line="360" w:lineRule="auto"/>
        <w:rPr>
          <w:sz w:val="24"/>
          <w:rtl/>
          <w:lang w:bidi="ar-BH"/>
        </w:rPr>
      </w:pPr>
      <w:r w:rsidRPr="00D75020">
        <w:rPr>
          <w:sz w:val="24"/>
          <w:rtl/>
          <w:lang w:bidi="ar-BH"/>
        </w:rPr>
        <w:t>سامانه ساوا باید</w:t>
      </w:r>
      <w:r w:rsidR="000E22AC">
        <w:rPr>
          <w:rFonts w:hint="cs"/>
          <w:sz w:val="24"/>
          <w:rtl/>
          <w:lang w:bidi="ar-BH"/>
        </w:rPr>
        <w:t xml:space="preserve"> </w:t>
      </w:r>
      <w:r w:rsidR="000E22AC" w:rsidRPr="00D75020">
        <w:rPr>
          <w:sz w:val="24"/>
          <w:rtl/>
          <w:lang w:bidi="ar-BH"/>
        </w:rPr>
        <w:t>توانایی</w:t>
      </w:r>
      <w:r w:rsidRPr="00D75020">
        <w:rPr>
          <w:sz w:val="24"/>
          <w:rtl/>
          <w:lang w:bidi="ar-BH"/>
        </w:rPr>
        <w:t xml:space="preserve"> پاسخگویی</w:t>
      </w:r>
      <w:r w:rsidR="000E22AC">
        <w:rPr>
          <w:rFonts w:hint="cs"/>
          <w:sz w:val="24"/>
          <w:rtl/>
          <w:lang w:bidi="ar-BH"/>
        </w:rPr>
        <w:t xml:space="preserve"> </w:t>
      </w:r>
      <w:r w:rsidR="000E22AC" w:rsidRPr="00D75020">
        <w:rPr>
          <w:sz w:val="24"/>
          <w:rtl/>
          <w:lang w:bidi="ar-BH"/>
        </w:rPr>
        <w:t>همزمان</w:t>
      </w:r>
      <w:r w:rsidRPr="00D75020">
        <w:rPr>
          <w:sz w:val="24"/>
          <w:rtl/>
          <w:lang w:bidi="ar-BH"/>
        </w:rPr>
        <w:t xml:space="preserve"> به </w:t>
      </w:r>
      <w:r w:rsidR="00D75020" w:rsidRPr="00D75020">
        <w:rPr>
          <w:rFonts w:hint="cs"/>
          <w:sz w:val="24"/>
          <w:rtl/>
          <w:lang w:bidi="ar-BH"/>
        </w:rPr>
        <w:t>5000</w:t>
      </w:r>
      <w:r w:rsidRPr="00D75020">
        <w:rPr>
          <w:sz w:val="24"/>
          <w:rtl/>
          <w:lang w:bidi="ar-BH"/>
        </w:rPr>
        <w:t xml:space="preserve"> کاربر را داشته باشد</w:t>
      </w:r>
      <w:r w:rsidR="00796E57">
        <w:rPr>
          <w:rFonts w:hint="cs"/>
          <w:sz w:val="24"/>
          <w:rtl/>
          <w:lang w:bidi="ar-BH"/>
        </w:rPr>
        <w:t>.</w:t>
      </w:r>
    </w:p>
    <w:p w14:paraId="5C979997" w14:textId="16B9E62B" w:rsidR="0011674A" w:rsidRPr="0083054F" w:rsidRDefault="0011674A" w:rsidP="00E52300">
      <w:pPr>
        <w:pStyle w:val="ListParagraph"/>
        <w:numPr>
          <w:ilvl w:val="0"/>
          <w:numId w:val="3"/>
        </w:numPr>
        <w:spacing w:after="160" w:line="360" w:lineRule="auto"/>
        <w:rPr>
          <w:color w:val="FFC000"/>
          <w:sz w:val="24"/>
          <w:lang w:bidi="ar-BH"/>
        </w:rPr>
      </w:pPr>
      <w:r w:rsidRPr="0083054F">
        <w:rPr>
          <w:sz w:val="24"/>
          <w:rtl/>
          <w:lang w:bidi="ar-BH"/>
        </w:rPr>
        <w:t>سامانه ساوا باید در هنگام ثبت نام اصلی 99% زمان</w:t>
      </w:r>
      <w:r w:rsidR="00B101C9">
        <w:rPr>
          <w:rFonts w:hint="cs"/>
          <w:sz w:val="24"/>
          <w:rtl/>
          <w:lang w:bidi="ar-BH"/>
        </w:rPr>
        <w:t>‌</w:t>
      </w:r>
      <w:r w:rsidRPr="0083054F">
        <w:rPr>
          <w:sz w:val="24"/>
          <w:rtl/>
          <w:lang w:bidi="ar-BH"/>
        </w:rPr>
        <w:t>ها در دسترس باشد.</w:t>
      </w:r>
    </w:p>
    <w:p w14:paraId="3EEC2067" w14:textId="77777777" w:rsidR="0011674A" w:rsidRPr="0083054F" w:rsidRDefault="0011674A" w:rsidP="00E52300">
      <w:pPr>
        <w:pStyle w:val="ListParagraph"/>
        <w:numPr>
          <w:ilvl w:val="0"/>
          <w:numId w:val="3"/>
        </w:numPr>
        <w:spacing w:after="160" w:line="360" w:lineRule="auto"/>
        <w:rPr>
          <w:sz w:val="24"/>
          <w:lang w:bidi="ar-BH"/>
        </w:rPr>
      </w:pPr>
      <w:r w:rsidRPr="0083054F">
        <w:rPr>
          <w:sz w:val="24"/>
          <w:rtl/>
          <w:lang w:bidi="ar-BH"/>
        </w:rPr>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E52300">
      <w:pPr>
        <w:pStyle w:val="ListParagraph"/>
        <w:numPr>
          <w:ilvl w:val="0"/>
          <w:numId w:val="3"/>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E52300">
      <w:pPr>
        <w:pStyle w:val="ListParagraph"/>
        <w:numPr>
          <w:ilvl w:val="0"/>
          <w:numId w:val="3"/>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1B979F17" w:rsidR="0011674A" w:rsidRPr="0071298C" w:rsidRDefault="005A5D5C" w:rsidP="00E52300">
      <w:pPr>
        <w:pStyle w:val="ListParagraph"/>
        <w:numPr>
          <w:ilvl w:val="0"/>
          <w:numId w:val="3"/>
        </w:numPr>
        <w:spacing w:after="160" w:line="360" w:lineRule="auto"/>
        <w:rPr>
          <w:sz w:val="24"/>
          <w:lang w:bidi="ar-BH"/>
        </w:rPr>
      </w:pPr>
      <w:r w:rsidRPr="0071298C">
        <w:rPr>
          <w:sz w:val="24"/>
          <w:rtl/>
          <w:lang w:bidi="ar-BH"/>
        </w:rPr>
        <w:t>زمان پاسخگویی</w:t>
      </w:r>
      <w:r w:rsidR="0071298C">
        <w:rPr>
          <w:rFonts w:hint="cs"/>
          <w:sz w:val="24"/>
          <w:rtl/>
          <w:lang w:bidi="ar-BH"/>
        </w:rPr>
        <w:t xml:space="preserve"> به درخواست</w:t>
      </w:r>
      <w:r w:rsidR="000E0F8D">
        <w:rPr>
          <w:rFonts w:hint="cs"/>
          <w:sz w:val="24"/>
          <w:rtl/>
          <w:lang w:bidi="ar-BH"/>
        </w:rPr>
        <w:t>‌</w:t>
      </w:r>
      <w:r w:rsidR="0071298C">
        <w:rPr>
          <w:rFonts w:hint="cs"/>
          <w:sz w:val="24"/>
          <w:rtl/>
          <w:lang w:bidi="ar-BH"/>
        </w:rPr>
        <w:t>های کاربر در هنگام ثبت</w:t>
      </w:r>
      <w:r w:rsidR="007E664D">
        <w:rPr>
          <w:rFonts w:hint="cs"/>
          <w:sz w:val="24"/>
          <w:rtl/>
          <w:lang w:bidi="ar-BH"/>
        </w:rPr>
        <w:t>‌</w:t>
      </w:r>
      <w:r w:rsidR="0071298C">
        <w:rPr>
          <w:rFonts w:hint="cs"/>
          <w:sz w:val="24"/>
          <w:rtl/>
          <w:lang w:bidi="ar-BH"/>
        </w:rPr>
        <w:t>نام اصلی و ثبت</w:t>
      </w:r>
      <w:r w:rsidR="007E664D">
        <w:rPr>
          <w:rFonts w:hint="cs"/>
          <w:sz w:val="24"/>
          <w:rtl/>
          <w:lang w:bidi="ar-BH"/>
        </w:rPr>
        <w:t>‌</w:t>
      </w:r>
      <w:r w:rsidR="0071298C">
        <w:rPr>
          <w:rFonts w:hint="cs"/>
          <w:sz w:val="24"/>
          <w:rtl/>
          <w:lang w:bidi="ar-BH"/>
        </w:rPr>
        <w:t>نام مقدماتی حداکثر 300 میلی</w:t>
      </w:r>
      <w:r w:rsidR="00D03620">
        <w:rPr>
          <w:rFonts w:hint="cs"/>
          <w:sz w:val="24"/>
          <w:rtl/>
          <w:lang w:bidi="ar-BH"/>
        </w:rPr>
        <w:t>‌</w:t>
      </w:r>
      <w:r w:rsidR="0071298C">
        <w:rPr>
          <w:rFonts w:hint="cs"/>
          <w:sz w:val="24"/>
          <w:rtl/>
          <w:lang w:bidi="ar-BH"/>
        </w:rPr>
        <w:t>ثانیه و در فرایند</w:t>
      </w:r>
      <w:r w:rsidR="009B7467">
        <w:rPr>
          <w:rFonts w:hint="cs"/>
          <w:sz w:val="24"/>
          <w:rtl/>
          <w:lang w:bidi="ar-BH"/>
        </w:rPr>
        <w:t>ه</w:t>
      </w:r>
      <w:r w:rsidR="0071298C">
        <w:rPr>
          <w:rFonts w:hint="cs"/>
          <w:sz w:val="24"/>
          <w:rtl/>
          <w:lang w:bidi="ar-BH"/>
        </w:rPr>
        <w:t>ای دیگر حداکثر 2 ثانیه می</w:t>
      </w:r>
      <w:r w:rsidR="00FE4E5B">
        <w:rPr>
          <w:rFonts w:hint="cs"/>
          <w:sz w:val="24"/>
          <w:rtl/>
          <w:lang w:bidi="ar-BH"/>
        </w:rPr>
        <w:t>‌</w:t>
      </w:r>
      <w:r w:rsidR="0071298C">
        <w:rPr>
          <w:rFonts w:hint="cs"/>
          <w:sz w:val="24"/>
          <w:rtl/>
          <w:lang w:bidi="ar-BH"/>
        </w:rPr>
        <w:t>باشد.</w:t>
      </w:r>
    </w:p>
    <w:p w14:paraId="3EB9584E" w14:textId="77777777" w:rsidR="0011674A" w:rsidRPr="00066B49" w:rsidRDefault="0011674A" w:rsidP="005C4DBE">
      <w:pPr>
        <w:pStyle w:val="Heading3"/>
        <w:numPr>
          <w:ilvl w:val="2"/>
          <w:numId w:val="26"/>
        </w:numPr>
        <w:rPr>
          <w:rtl/>
        </w:rPr>
      </w:pPr>
      <w:bookmarkStart w:id="30" w:name="_Toc56816761"/>
      <w:r w:rsidRPr="00066B49">
        <w:rPr>
          <w:rtl/>
        </w:rPr>
        <w:t>قیود طراحی</w:t>
      </w:r>
      <w:bookmarkEnd w:id="30"/>
    </w:p>
    <w:p w14:paraId="677D7CEE" w14:textId="11AABA55"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سامانه ساوا باید در دستگاه</w:t>
      </w:r>
      <w:r w:rsidR="009F7E05">
        <w:rPr>
          <w:rFonts w:hint="cs"/>
          <w:sz w:val="24"/>
          <w:rtl/>
          <w:lang w:bidi="ar-BH"/>
        </w:rPr>
        <w:t>‌</w:t>
      </w:r>
      <w:r w:rsidRPr="005A5D5C">
        <w:rPr>
          <w:sz w:val="24"/>
          <w:rtl/>
          <w:lang w:bidi="ar-BH"/>
        </w:rPr>
        <w:t>های موبایل و تبلت بصورت واکنشگرا نمایش داده شود.</w:t>
      </w:r>
    </w:p>
    <w:p w14:paraId="542E9312" w14:textId="77777777"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3AFAF63B" w:rsidR="0011674A" w:rsidRPr="00064A5F" w:rsidRDefault="0011674A" w:rsidP="00E52300">
      <w:pPr>
        <w:pStyle w:val="ListParagraph"/>
        <w:numPr>
          <w:ilvl w:val="0"/>
          <w:numId w:val="4"/>
        </w:numPr>
        <w:spacing w:after="160" w:line="360" w:lineRule="auto"/>
        <w:rPr>
          <w:sz w:val="24"/>
          <w:lang w:bidi="ar-BH"/>
        </w:rPr>
      </w:pPr>
      <w:r w:rsidRPr="00064A5F">
        <w:rPr>
          <w:sz w:val="24"/>
          <w:rtl/>
          <w:lang w:bidi="ar-BH"/>
        </w:rPr>
        <w:t xml:space="preserve">مدیر سطح یک </w:t>
      </w:r>
      <w:r w:rsidR="00064A5F">
        <w:rPr>
          <w:rFonts w:hint="cs"/>
          <w:sz w:val="24"/>
          <w:rtl/>
          <w:lang w:bidi="ar-BH"/>
        </w:rPr>
        <w:t>علاوه بر توانایی انجام عملیات</w:t>
      </w:r>
      <w:r w:rsidR="002E7EE0">
        <w:rPr>
          <w:rFonts w:hint="cs"/>
          <w:sz w:val="24"/>
          <w:rtl/>
          <w:lang w:bidi="ar-BH"/>
        </w:rPr>
        <w:t>‌</w:t>
      </w:r>
      <w:r w:rsidR="00064A5F">
        <w:rPr>
          <w:rFonts w:hint="cs"/>
          <w:sz w:val="24"/>
          <w:rtl/>
          <w:lang w:bidi="ar-BH"/>
        </w:rPr>
        <w:t xml:space="preserve">های واسطهای کاربری دیگر، </w:t>
      </w:r>
      <w:r w:rsidRPr="00064A5F">
        <w:rPr>
          <w:sz w:val="24"/>
          <w:rtl/>
          <w:lang w:bidi="ar-BH"/>
        </w:rPr>
        <w:t>توانایی تعریف، تغییر و حذف حساب</w:t>
      </w:r>
      <w:r w:rsidR="00F167BC">
        <w:rPr>
          <w:rFonts w:hint="cs"/>
          <w:sz w:val="24"/>
          <w:rtl/>
          <w:lang w:bidi="ar-BH"/>
        </w:rPr>
        <w:t>‌</w:t>
      </w:r>
      <w:r w:rsidRPr="00064A5F">
        <w:rPr>
          <w:sz w:val="24"/>
          <w:rtl/>
          <w:lang w:bidi="ar-BH"/>
        </w:rPr>
        <w:t>کاربری دانشجویان و معاون آموزشی را داشته باشد.</w:t>
      </w:r>
    </w:p>
    <w:p w14:paraId="698D0048" w14:textId="6C51E986"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هر دانشجو در زمان ثبت</w:t>
      </w:r>
      <w:r w:rsidR="002D4830">
        <w:rPr>
          <w:rFonts w:hint="cs"/>
          <w:sz w:val="24"/>
          <w:rtl/>
          <w:lang w:bidi="ar-BH"/>
        </w:rPr>
        <w:t>‌</w:t>
      </w:r>
      <w:r w:rsidRPr="005A5D5C">
        <w:rPr>
          <w:sz w:val="24"/>
          <w:rtl/>
          <w:lang w:bidi="ar-BH"/>
        </w:rPr>
        <w:t>نام مقدماتی فقط توانایی انتخاب حداکثر 20 واحد و حداقل 12 واحد را از بین دروس ارائه شده</w:t>
      </w:r>
      <w:r w:rsidR="00566C6D">
        <w:rPr>
          <w:rFonts w:hint="cs"/>
          <w:sz w:val="24"/>
          <w:rtl/>
          <w:lang w:bidi="ar-BH"/>
        </w:rPr>
        <w:t>،</w:t>
      </w:r>
      <w:r w:rsidRPr="005A5D5C">
        <w:rPr>
          <w:sz w:val="24"/>
          <w:rtl/>
          <w:lang w:bidi="ar-BH"/>
        </w:rPr>
        <w:t xml:space="preserve"> دارد.</w:t>
      </w:r>
    </w:p>
    <w:p w14:paraId="6150CC9B" w14:textId="0D2967A5" w:rsidR="0011674A" w:rsidRPr="005A5D5C" w:rsidRDefault="0011674A" w:rsidP="00E52300">
      <w:pPr>
        <w:pStyle w:val="ListParagraph"/>
        <w:numPr>
          <w:ilvl w:val="0"/>
          <w:numId w:val="4"/>
        </w:numPr>
        <w:spacing w:after="160" w:line="360" w:lineRule="auto"/>
        <w:rPr>
          <w:sz w:val="24"/>
          <w:lang w:bidi="ar-BH"/>
        </w:rPr>
      </w:pPr>
      <w:r w:rsidRPr="005A5D5C">
        <w:rPr>
          <w:sz w:val="24"/>
          <w:rtl/>
          <w:lang w:bidi="ar-BH"/>
        </w:rPr>
        <w:t>هر دانشجو در زمان ثبت</w:t>
      </w:r>
      <w:r w:rsidR="001E27B4">
        <w:rPr>
          <w:rFonts w:hint="cs"/>
          <w:sz w:val="24"/>
          <w:rtl/>
          <w:lang w:bidi="ar-BH"/>
        </w:rPr>
        <w:t>‌</w:t>
      </w:r>
      <w:r w:rsidRPr="005A5D5C">
        <w:rPr>
          <w:sz w:val="24"/>
          <w:rtl/>
          <w:lang w:bidi="ar-BH"/>
        </w:rPr>
        <w:t>نام اصلی باید حداقل 60% درصد از دروسی که در ثبت</w:t>
      </w:r>
      <w:r w:rsidR="00480CE8">
        <w:rPr>
          <w:rFonts w:hint="cs"/>
          <w:sz w:val="24"/>
          <w:rtl/>
          <w:lang w:bidi="ar-BH"/>
        </w:rPr>
        <w:t>‌</w:t>
      </w:r>
      <w:r w:rsidRPr="005A5D5C">
        <w:rPr>
          <w:sz w:val="24"/>
          <w:rtl/>
          <w:lang w:bidi="ar-BH"/>
        </w:rPr>
        <w:t>نام مقدماتی انتخاب کرده است را اخذ نماید.</w:t>
      </w:r>
    </w:p>
    <w:p w14:paraId="17064CFD" w14:textId="19DACB55" w:rsidR="005A3FC8" w:rsidRPr="003D59E2" w:rsidRDefault="0011674A" w:rsidP="00E52300">
      <w:pPr>
        <w:pStyle w:val="ListParagraph"/>
        <w:numPr>
          <w:ilvl w:val="0"/>
          <w:numId w:val="4"/>
        </w:numPr>
        <w:spacing w:after="160" w:line="360" w:lineRule="auto"/>
        <w:rPr>
          <w:sz w:val="24"/>
          <w:lang w:bidi="ar-BH"/>
        </w:rPr>
      </w:pPr>
      <w:r w:rsidRPr="005A5D5C">
        <w:rPr>
          <w:sz w:val="24"/>
          <w:rtl/>
          <w:lang w:bidi="ar-BH"/>
        </w:rPr>
        <w:t>پس از اتمام فرایند ثبت</w:t>
      </w:r>
      <w:r w:rsidR="00386C15">
        <w:rPr>
          <w:rFonts w:hint="cs"/>
          <w:sz w:val="24"/>
          <w:rtl/>
          <w:lang w:bidi="ar-BH"/>
        </w:rPr>
        <w:t>‌</w:t>
      </w:r>
      <w:r w:rsidRPr="005A5D5C">
        <w:rPr>
          <w:sz w:val="24"/>
          <w:rtl/>
          <w:lang w:bidi="ar-BH"/>
        </w:rPr>
        <w:t>نام اصلی، سامانه نباید اجازه دسترسی به آن صفحه را به دانشجویان بدهد.</w:t>
      </w:r>
    </w:p>
    <w:p w14:paraId="7510A4BF" w14:textId="5132AFBA" w:rsidR="0011674A" w:rsidRPr="00C757A5" w:rsidRDefault="0011674A" w:rsidP="005C4DBE">
      <w:pPr>
        <w:pStyle w:val="Heading3"/>
        <w:numPr>
          <w:ilvl w:val="2"/>
          <w:numId w:val="26"/>
        </w:numPr>
        <w:rPr>
          <w:rtl/>
        </w:rPr>
      </w:pPr>
      <w:bookmarkStart w:id="31" w:name="_Toc56816762"/>
      <w:r w:rsidRPr="00C757A5">
        <w:rPr>
          <w:rtl/>
        </w:rPr>
        <w:t>صفت</w:t>
      </w:r>
      <w:r w:rsidR="0057378D">
        <w:rPr>
          <w:rFonts w:hint="cs"/>
          <w:rtl/>
        </w:rPr>
        <w:t>‌</w:t>
      </w:r>
      <w:r w:rsidRPr="00C757A5">
        <w:rPr>
          <w:rtl/>
        </w:rPr>
        <w:t>های سیستم نرم</w:t>
      </w:r>
      <w:r w:rsidR="009D6A4F">
        <w:rPr>
          <w:rFonts w:hint="cs"/>
          <w:rtl/>
        </w:rPr>
        <w:t>‌</w:t>
      </w:r>
      <w:r w:rsidRPr="00C757A5">
        <w:rPr>
          <w:rtl/>
        </w:rPr>
        <w:t>افزاری</w:t>
      </w:r>
      <w:bookmarkEnd w:id="31"/>
    </w:p>
    <w:p w14:paraId="1A8D1D43"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سرعت</w:t>
      </w:r>
    </w:p>
    <w:p w14:paraId="32A86024" w14:textId="5542796C"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سامانه ساوا نرم</w:t>
      </w:r>
      <w:r w:rsidR="0079124F">
        <w:rPr>
          <w:rFonts w:hint="cs"/>
          <w:sz w:val="24"/>
          <w:rtl/>
          <w:lang w:bidi="ar-BH"/>
        </w:rPr>
        <w:t>‌</w:t>
      </w:r>
      <w:r w:rsidRPr="005A5D5C">
        <w:rPr>
          <w:sz w:val="24"/>
          <w:rtl/>
          <w:lang w:bidi="ar-BH"/>
        </w:rPr>
        <w:t>افزاری تحت وب و سریع می</w:t>
      </w:r>
      <w:r w:rsidR="007F0720">
        <w:rPr>
          <w:rFonts w:hint="cs"/>
          <w:sz w:val="24"/>
          <w:rtl/>
          <w:lang w:bidi="ar-BH"/>
        </w:rPr>
        <w:t>‌</w:t>
      </w:r>
      <w:r w:rsidRPr="005A5D5C">
        <w:rPr>
          <w:sz w:val="24"/>
          <w:rtl/>
          <w:lang w:bidi="ar-BH"/>
        </w:rPr>
        <w:t>باشد.</w:t>
      </w:r>
    </w:p>
    <w:p w14:paraId="007D25E4" w14:textId="2AA7E2F6"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زمان پاسخگویی سامانه به درخواست</w:t>
      </w:r>
      <w:r w:rsidR="00C41D9C">
        <w:rPr>
          <w:rFonts w:hint="cs"/>
          <w:sz w:val="24"/>
          <w:rtl/>
          <w:lang w:bidi="ar-BH"/>
        </w:rPr>
        <w:t>‌</w:t>
      </w:r>
      <w:r w:rsidRPr="005A5D5C">
        <w:rPr>
          <w:sz w:val="24"/>
          <w:rtl/>
          <w:lang w:bidi="ar-BH"/>
        </w:rPr>
        <w:t>های کاربر بسیار سریع است.</w:t>
      </w:r>
    </w:p>
    <w:p w14:paraId="5C234304" w14:textId="5A577612"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در</w:t>
      </w:r>
      <w:r w:rsidR="00D36E89">
        <w:rPr>
          <w:rFonts w:hint="cs"/>
          <w:sz w:val="24"/>
          <w:rtl/>
          <w:lang w:bidi="ar-BH"/>
        </w:rPr>
        <w:t xml:space="preserve"> </w:t>
      </w:r>
      <w:r w:rsidRPr="005A5D5C">
        <w:rPr>
          <w:sz w:val="24"/>
          <w:rtl/>
          <w:lang w:bidi="ar-BH"/>
        </w:rPr>
        <w:t>دسترس بودن</w:t>
      </w:r>
    </w:p>
    <w:p w14:paraId="4FCECA38" w14:textId="66244243"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سامانه در هنگام ثبت نام اصلی 99% زمان</w:t>
      </w:r>
      <w:r w:rsidR="007A1AFE">
        <w:rPr>
          <w:rFonts w:hint="cs"/>
          <w:sz w:val="24"/>
          <w:rtl/>
          <w:lang w:bidi="ar-BH"/>
        </w:rPr>
        <w:t>‌</w:t>
      </w:r>
      <w:r w:rsidRPr="005A5D5C">
        <w:rPr>
          <w:sz w:val="24"/>
          <w:rtl/>
          <w:lang w:bidi="ar-BH"/>
        </w:rPr>
        <w:t>ها و همچنین در مرحله ثبت نام مقدماتی، 90% زمان ها در دسترس است.</w:t>
      </w:r>
    </w:p>
    <w:p w14:paraId="4B309C83" w14:textId="77777777"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lastRenderedPageBreak/>
        <w:t xml:space="preserve">امنیت </w:t>
      </w:r>
    </w:p>
    <w:p w14:paraId="17DBC023" w14:textId="684A9C45"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سامانه ساوا اطلاعات کاربران را بصورت امن از طریق شبکه به پایگاه داده</w:t>
      </w:r>
      <w:r w:rsidR="00705D91">
        <w:rPr>
          <w:rFonts w:hint="cs"/>
          <w:sz w:val="24"/>
          <w:rtl/>
          <w:lang w:bidi="ar-BH"/>
        </w:rPr>
        <w:t>‌</w:t>
      </w:r>
      <w:r w:rsidRPr="005A5D5C">
        <w:rPr>
          <w:sz w:val="24"/>
          <w:rtl/>
          <w:lang w:bidi="ar-BH"/>
        </w:rPr>
        <w:t>ها انتقال می</w:t>
      </w:r>
      <w:r w:rsidR="00705D91">
        <w:rPr>
          <w:rFonts w:hint="cs"/>
          <w:sz w:val="24"/>
          <w:rtl/>
          <w:lang w:bidi="ar-BH"/>
        </w:rPr>
        <w:t>‌</w:t>
      </w:r>
      <w:r w:rsidRPr="005A5D5C">
        <w:rPr>
          <w:sz w:val="24"/>
          <w:rtl/>
          <w:lang w:bidi="ar-BH"/>
        </w:rPr>
        <w:t xml:space="preserve">دهد. </w:t>
      </w:r>
    </w:p>
    <w:p w14:paraId="6466BA95" w14:textId="710CAC23"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این سامانه دارای م</w:t>
      </w:r>
      <w:r w:rsidR="001A7744">
        <w:rPr>
          <w:rFonts w:hint="cs"/>
          <w:sz w:val="24"/>
          <w:rtl/>
          <w:lang w:bidi="ar-BH"/>
        </w:rPr>
        <w:t>ج</w:t>
      </w:r>
      <w:r w:rsidRPr="005A5D5C">
        <w:rPr>
          <w:sz w:val="24"/>
          <w:rtl/>
          <w:lang w:bidi="ar-BH"/>
        </w:rPr>
        <w:t>وزهای لازم در این زمینه می</w:t>
      </w:r>
      <w:r w:rsidR="00B44232">
        <w:rPr>
          <w:rFonts w:hint="cs"/>
          <w:sz w:val="24"/>
          <w:rtl/>
          <w:lang w:bidi="ar-BH"/>
        </w:rPr>
        <w:t>‌</w:t>
      </w:r>
      <w:r w:rsidRPr="005A5D5C">
        <w:rPr>
          <w:sz w:val="24"/>
          <w:rtl/>
          <w:lang w:bidi="ar-BH"/>
        </w:rPr>
        <w:t>باشد</w:t>
      </w:r>
      <w:r w:rsidR="002046F3">
        <w:rPr>
          <w:rFonts w:hint="cs"/>
          <w:sz w:val="24"/>
          <w:rtl/>
          <w:lang w:bidi="ar-BH"/>
        </w:rPr>
        <w:t>.</w:t>
      </w:r>
    </w:p>
    <w:p w14:paraId="5410C4FD"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04596741" w:rsidR="0011674A" w:rsidRPr="005A5D5C" w:rsidRDefault="0011674A" w:rsidP="00E52300">
      <w:pPr>
        <w:pStyle w:val="ListParagraph"/>
        <w:numPr>
          <w:ilvl w:val="1"/>
          <w:numId w:val="5"/>
        </w:numPr>
        <w:spacing w:after="160" w:line="360" w:lineRule="auto"/>
        <w:ind w:left="1260"/>
        <w:rPr>
          <w:sz w:val="24"/>
          <w:lang w:bidi="ar-BH"/>
        </w:rPr>
      </w:pPr>
      <w:r w:rsidRPr="005A5D5C">
        <w:rPr>
          <w:sz w:val="24"/>
          <w:rtl/>
          <w:lang w:bidi="ar-BH"/>
        </w:rPr>
        <w:t>استفاده از سامانه نیاز به مهارت خاصی ندارد و کاربران به راحتی می</w:t>
      </w:r>
      <w:r w:rsidR="00F7466F">
        <w:rPr>
          <w:rFonts w:hint="cs"/>
          <w:sz w:val="24"/>
          <w:rtl/>
          <w:lang w:bidi="ar-BH"/>
        </w:rPr>
        <w:t>‌</w:t>
      </w:r>
      <w:r w:rsidRPr="005A5D5C">
        <w:rPr>
          <w:sz w:val="24"/>
          <w:rtl/>
          <w:lang w:bidi="ar-BH"/>
        </w:rPr>
        <w:t>توانند نیازهای خود را در محیط سامانه برطرف سازند.</w:t>
      </w:r>
    </w:p>
    <w:p w14:paraId="46DBB907" w14:textId="77777777" w:rsidR="0011674A" w:rsidRPr="005A5D5C" w:rsidRDefault="0011674A" w:rsidP="00E52300">
      <w:pPr>
        <w:pStyle w:val="ListParagraph"/>
        <w:numPr>
          <w:ilvl w:val="0"/>
          <w:numId w:val="5"/>
        </w:numPr>
        <w:spacing w:after="160" w:line="360" w:lineRule="auto"/>
        <w:ind w:left="540"/>
        <w:rPr>
          <w:sz w:val="24"/>
          <w:lang w:bidi="ar-BH"/>
        </w:rPr>
      </w:pPr>
      <w:r w:rsidRPr="005A5D5C">
        <w:rPr>
          <w:sz w:val="24"/>
          <w:rtl/>
          <w:lang w:bidi="ar-BH"/>
        </w:rPr>
        <w:t>پشتیبانی مناسب</w:t>
      </w:r>
    </w:p>
    <w:p w14:paraId="3018EE17" w14:textId="2E04A7DD" w:rsidR="0011674A" w:rsidRPr="0083054F" w:rsidRDefault="0011674A" w:rsidP="00E52300">
      <w:pPr>
        <w:pStyle w:val="ListParagraph"/>
        <w:numPr>
          <w:ilvl w:val="1"/>
          <w:numId w:val="5"/>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w:t>
      </w:r>
      <w:r w:rsidRPr="006009E3">
        <w:rPr>
          <w:sz w:val="24"/>
          <w:rtl/>
          <w:lang w:bidi="ar-BH"/>
        </w:rPr>
        <w:t xml:space="preserve">مدت </w:t>
      </w:r>
      <w:r w:rsidR="00086ACC">
        <w:rPr>
          <w:rFonts w:hint="cs"/>
          <w:sz w:val="24"/>
          <w:rtl/>
          <w:lang w:bidi="ar-BH"/>
        </w:rPr>
        <w:t>دو ترم تحصیلی (1سال)</w:t>
      </w:r>
      <w:r w:rsidRPr="006009E3">
        <w:rPr>
          <w:sz w:val="24"/>
          <w:rtl/>
          <w:lang w:bidi="ar-BH"/>
        </w:rPr>
        <w:t xml:space="preserve"> </w:t>
      </w:r>
      <w:r w:rsidRPr="005A5D5C">
        <w:rPr>
          <w:sz w:val="24"/>
          <w:rtl/>
          <w:lang w:bidi="ar-BH"/>
        </w:rPr>
        <w:t>پاسخگو می</w:t>
      </w:r>
      <w:r w:rsidR="00C84417">
        <w:rPr>
          <w:rFonts w:hint="cs"/>
          <w:sz w:val="24"/>
          <w:rtl/>
          <w:lang w:bidi="ar-BH"/>
        </w:rPr>
        <w:t>‌</w:t>
      </w:r>
      <w:r w:rsidRPr="005A5D5C">
        <w:rPr>
          <w:sz w:val="24"/>
          <w:rtl/>
          <w:lang w:bidi="ar-BH"/>
        </w:rPr>
        <w:t>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2F1FE5A4" w:rsidR="00223026" w:rsidRDefault="00223026" w:rsidP="00781EAA">
      <w:pPr>
        <w:spacing w:line="360" w:lineRule="auto"/>
        <w:jc w:val="both"/>
        <w:rPr>
          <w:lang w:val="en-US" w:bidi="ar-BH"/>
        </w:rPr>
      </w:pPr>
    </w:p>
    <w:p w14:paraId="75B9A0A9" w14:textId="6D557CA9" w:rsidR="001C7F1D" w:rsidRDefault="001C7F1D" w:rsidP="00781EAA">
      <w:pPr>
        <w:spacing w:line="360" w:lineRule="auto"/>
        <w:jc w:val="both"/>
        <w:rPr>
          <w:lang w:val="en-US" w:bidi="ar-BH"/>
        </w:rPr>
      </w:pPr>
    </w:p>
    <w:p w14:paraId="039C569C" w14:textId="1FB351DA" w:rsidR="001C7F1D" w:rsidRDefault="001C7F1D" w:rsidP="00781EAA">
      <w:pPr>
        <w:spacing w:line="360" w:lineRule="auto"/>
        <w:jc w:val="both"/>
        <w:rPr>
          <w:lang w:val="en-US" w:bidi="ar-BH"/>
        </w:rPr>
      </w:pPr>
    </w:p>
    <w:p w14:paraId="3D57CDFF" w14:textId="6C867325" w:rsidR="001C7F1D" w:rsidRDefault="001C7F1D" w:rsidP="00781EAA">
      <w:pPr>
        <w:spacing w:line="360" w:lineRule="auto"/>
        <w:jc w:val="both"/>
        <w:rPr>
          <w:lang w:val="en-US" w:bidi="ar-BH"/>
        </w:rPr>
      </w:pPr>
    </w:p>
    <w:p w14:paraId="7CFC4587" w14:textId="75044C3E" w:rsidR="001C7F1D" w:rsidRDefault="001C7F1D" w:rsidP="00781EAA">
      <w:pPr>
        <w:spacing w:line="360" w:lineRule="auto"/>
        <w:jc w:val="both"/>
        <w:rPr>
          <w:lang w:val="en-US" w:bidi="ar-BH"/>
        </w:rPr>
      </w:pPr>
    </w:p>
    <w:p w14:paraId="40EDDEA2" w14:textId="0082CD4A" w:rsidR="001C7F1D" w:rsidRDefault="001C7F1D" w:rsidP="00781EAA">
      <w:pPr>
        <w:spacing w:line="360" w:lineRule="auto"/>
        <w:jc w:val="both"/>
        <w:rPr>
          <w:lang w:val="en-US" w:bidi="ar-BH"/>
        </w:rPr>
      </w:pPr>
    </w:p>
    <w:p w14:paraId="350A3A98" w14:textId="6476A139" w:rsidR="001C7F1D" w:rsidRDefault="001C7F1D" w:rsidP="00781EAA">
      <w:pPr>
        <w:spacing w:line="360" w:lineRule="auto"/>
        <w:jc w:val="both"/>
        <w:rPr>
          <w:lang w:val="en-US" w:bidi="ar-BH"/>
        </w:rPr>
      </w:pPr>
    </w:p>
    <w:p w14:paraId="36140267" w14:textId="38AD00C9" w:rsidR="001C7F1D" w:rsidRDefault="001C7F1D" w:rsidP="00781EAA">
      <w:pPr>
        <w:spacing w:line="360" w:lineRule="auto"/>
        <w:jc w:val="both"/>
        <w:rPr>
          <w:lang w:val="en-US" w:bidi="ar-BH"/>
        </w:rPr>
      </w:pPr>
    </w:p>
    <w:p w14:paraId="6003F0EA" w14:textId="123E2F4E" w:rsidR="001C7F1D" w:rsidRDefault="001C7F1D" w:rsidP="00781EAA">
      <w:pPr>
        <w:spacing w:line="360" w:lineRule="auto"/>
        <w:jc w:val="both"/>
        <w:rPr>
          <w:lang w:val="en-US" w:bidi="ar-BH"/>
        </w:rPr>
      </w:pPr>
    </w:p>
    <w:p w14:paraId="76A98532" w14:textId="6067C267" w:rsidR="001C7F1D" w:rsidRDefault="001C7F1D" w:rsidP="00781EAA">
      <w:pPr>
        <w:spacing w:line="360" w:lineRule="auto"/>
        <w:jc w:val="both"/>
        <w:rPr>
          <w:lang w:val="en-US" w:bidi="ar-BH"/>
        </w:rPr>
      </w:pPr>
    </w:p>
    <w:p w14:paraId="0799D159" w14:textId="3300F456" w:rsidR="001C7F1D" w:rsidRDefault="001C7F1D" w:rsidP="00781EAA">
      <w:pPr>
        <w:spacing w:line="360" w:lineRule="auto"/>
        <w:jc w:val="both"/>
        <w:rPr>
          <w:lang w:val="en-US" w:bidi="ar-BH"/>
        </w:rPr>
      </w:pPr>
    </w:p>
    <w:p w14:paraId="6F9197D0" w14:textId="40CA2CA2" w:rsidR="001C7F1D" w:rsidRDefault="001C7F1D" w:rsidP="001C7F1D">
      <w:pPr>
        <w:pStyle w:val="Heading1"/>
        <w:jc w:val="center"/>
        <w:rPr>
          <w:rtl/>
        </w:rPr>
      </w:pPr>
      <w:bookmarkStart w:id="32" w:name="_Toc56816763"/>
      <w:r>
        <w:rPr>
          <w:rFonts w:hint="cs"/>
          <w:rtl/>
        </w:rPr>
        <w:lastRenderedPageBreak/>
        <w:t xml:space="preserve">فصل دوم: </w:t>
      </w:r>
      <w:r w:rsidR="00251DFD">
        <w:rPr>
          <w:rFonts w:hint="cs"/>
          <w:rtl/>
        </w:rPr>
        <w:t>مدل دامنه</w:t>
      </w:r>
      <w:bookmarkEnd w:id="32"/>
    </w:p>
    <w:p w14:paraId="59585AA8" w14:textId="0D8AB2F1" w:rsidR="00B97D1B" w:rsidRDefault="001C7F1D" w:rsidP="005C4DBE">
      <w:pPr>
        <w:pStyle w:val="Heading2"/>
        <w:numPr>
          <w:ilvl w:val="0"/>
          <w:numId w:val="27"/>
        </w:numPr>
        <w:rPr>
          <w:rtl/>
        </w:rPr>
      </w:pPr>
      <w:bookmarkStart w:id="33" w:name="_Toc56816764"/>
      <w:r w:rsidRPr="00251DFD">
        <w:rPr>
          <w:rFonts w:hint="cs"/>
          <w:rtl/>
        </w:rPr>
        <w:t>جمع</w:t>
      </w:r>
      <w:r w:rsidR="004F5433">
        <w:rPr>
          <w:rFonts w:hint="cs"/>
          <w:rtl/>
        </w:rPr>
        <w:t>‌</w:t>
      </w:r>
      <w:r w:rsidRPr="00251DFD">
        <w:rPr>
          <w:rFonts w:hint="cs"/>
          <w:rtl/>
        </w:rPr>
        <w:t>آوری اطلاعات دامنه کاربرد</w:t>
      </w:r>
      <w:bookmarkEnd w:id="33"/>
    </w:p>
    <w:p w14:paraId="1CFF8631" w14:textId="610665FC" w:rsidR="00B97D1B" w:rsidRPr="00B97D1B" w:rsidRDefault="00B97D1B" w:rsidP="004E2801">
      <w:pPr>
        <w:spacing w:line="360" w:lineRule="auto"/>
        <w:rPr>
          <w:rtl/>
        </w:rPr>
      </w:pPr>
      <w:r w:rsidRPr="00B97D1B">
        <w:rPr>
          <w:sz w:val="24"/>
          <w:rtl/>
        </w:rPr>
        <w:t>سامانه‌ی ساوا دارای ۴ سطح دسترسی دانشجو</w:t>
      </w:r>
      <w:r w:rsidR="009F187A">
        <w:rPr>
          <w:rFonts w:hint="cs"/>
          <w:sz w:val="24"/>
          <w:rtl/>
        </w:rPr>
        <w:t>،</w:t>
      </w:r>
      <w:r w:rsidRPr="00B97D1B">
        <w:rPr>
          <w:sz w:val="24"/>
          <w:rtl/>
        </w:rPr>
        <w:t xml:space="preserve"> مهمان</w:t>
      </w:r>
      <w:r w:rsidR="009F187A">
        <w:rPr>
          <w:rFonts w:hint="cs"/>
          <w:sz w:val="24"/>
          <w:rtl/>
        </w:rPr>
        <w:t>،</w:t>
      </w:r>
      <w:r w:rsidRPr="00B97D1B">
        <w:rPr>
          <w:sz w:val="24"/>
          <w:rtl/>
        </w:rPr>
        <w:t xml:space="preserve"> مدیر سطح ۱</w:t>
      </w:r>
      <w:r w:rsidR="009F187A">
        <w:rPr>
          <w:rFonts w:hint="cs"/>
          <w:sz w:val="24"/>
          <w:rtl/>
        </w:rPr>
        <w:t xml:space="preserve"> و</w:t>
      </w:r>
      <w:r w:rsidRPr="00B97D1B">
        <w:rPr>
          <w:sz w:val="24"/>
          <w:rtl/>
        </w:rPr>
        <w:t xml:space="preserve"> مدیر سطح ۲ می</w:t>
      </w:r>
      <w:r w:rsidR="008308F2">
        <w:rPr>
          <w:rFonts w:hint="cs"/>
          <w:sz w:val="24"/>
          <w:rtl/>
        </w:rPr>
        <w:t>‌</w:t>
      </w:r>
      <w:r w:rsidRPr="00B97D1B">
        <w:rPr>
          <w:sz w:val="24"/>
          <w:rtl/>
        </w:rPr>
        <w:t>باشد</w:t>
      </w:r>
      <w:r>
        <w:rPr>
          <w:rFonts w:hint="cs"/>
          <w:sz w:val="24"/>
          <w:rtl/>
        </w:rPr>
        <w:t xml:space="preserve">. </w:t>
      </w:r>
      <w:r w:rsidRPr="00B97D1B">
        <w:rPr>
          <w:sz w:val="24"/>
          <w:rtl/>
        </w:rPr>
        <w:t>همه</w:t>
      </w:r>
      <w:r w:rsidR="008925F8">
        <w:rPr>
          <w:rFonts w:hint="cs"/>
          <w:sz w:val="24"/>
          <w:rtl/>
        </w:rPr>
        <w:t>‌</w:t>
      </w:r>
      <w:r w:rsidRPr="00B97D1B">
        <w:rPr>
          <w:sz w:val="24"/>
          <w:rtl/>
        </w:rPr>
        <w:t>ی کاربران برای ورود به سیستم نیاز به نام</w:t>
      </w:r>
      <w:r w:rsidR="004D43C9">
        <w:rPr>
          <w:rFonts w:hint="cs"/>
          <w:sz w:val="24"/>
          <w:rtl/>
        </w:rPr>
        <w:t>‌</w:t>
      </w:r>
      <w:r w:rsidRPr="00B97D1B">
        <w:rPr>
          <w:sz w:val="24"/>
          <w:rtl/>
        </w:rPr>
        <w:t>کاربری و رمزعبور دارند</w:t>
      </w:r>
      <w:r w:rsidR="008A4D8A">
        <w:rPr>
          <w:rFonts w:hint="cs"/>
          <w:sz w:val="24"/>
          <w:rtl/>
        </w:rPr>
        <w:t>.</w:t>
      </w:r>
      <w:r w:rsidRPr="00B97D1B">
        <w:rPr>
          <w:sz w:val="24"/>
          <w:rtl/>
        </w:rPr>
        <w:t xml:space="preserve"> همچنین دانشجویان نیز دارای اطلاعات دانشجویی هستند. در این سامانه امکان ثبت</w:t>
      </w:r>
      <w:r w:rsidR="008A4D8A">
        <w:rPr>
          <w:rFonts w:hint="cs"/>
          <w:sz w:val="24"/>
          <w:rtl/>
        </w:rPr>
        <w:t>‌</w:t>
      </w:r>
      <w:r w:rsidRPr="00B97D1B">
        <w:rPr>
          <w:sz w:val="24"/>
          <w:rtl/>
        </w:rPr>
        <w:t>نام مقدماتی در درس</w:t>
      </w:r>
      <w:r w:rsidR="00D7652E">
        <w:rPr>
          <w:rFonts w:hint="cs"/>
          <w:sz w:val="24"/>
          <w:rtl/>
        </w:rPr>
        <w:t>‌</w:t>
      </w:r>
      <w:r w:rsidRPr="00B97D1B">
        <w:rPr>
          <w:sz w:val="24"/>
          <w:rtl/>
        </w:rPr>
        <w:t>ها برای دانشجویان فراهم شده است. در این سامانه موجودیتی به نام استاد تعریف شده است که می</w:t>
      </w:r>
      <w:r w:rsidR="00C63ED9">
        <w:rPr>
          <w:rFonts w:hint="cs"/>
          <w:sz w:val="24"/>
          <w:rtl/>
        </w:rPr>
        <w:t>‌</w:t>
      </w:r>
      <w:r w:rsidRPr="00B97D1B">
        <w:rPr>
          <w:sz w:val="24"/>
          <w:rtl/>
        </w:rPr>
        <w:t>تواند درس</w:t>
      </w:r>
      <w:r w:rsidR="00B64A7F">
        <w:rPr>
          <w:rFonts w:hint="cs"/>
          <w:sz w:val="24"/>
          <w:rtl/>
        </w:rPr>
        <w:t>‌</w:t>
      </w:r>
      <w:r w:rsidRPr="00B97D1B">
        <w:rPr>
          <w:sz w:val="24"/>
          <w:rtl/>
        </w:rPr>
        <w:t>هایی را ارائه دهد</w:t>
      </w:r>
      <w:r w:rsidR="00620DD5">
        <w:rPr>
          <w:rFonts w:hint="cs"/>
          <w:sz w:val="24"/>
          <w:rtl/>
        </w:rPr>
        <w:t>.</w:t>
      </w:r>
      <w:r w:rsidRPr="00B97D1B">
        <w:rPr>
          <w:sz w:val="24"/>
          <w:rtl/>
        </w:rPr>
        <w:t xml:space="preserve"> همچنین استاد می</w:t>
      </w:r>
      <w:r w:rsidR="00620DD5">
        <w:rPr>
          <w:rFonts w:hint="cs"/>
          <w:sz w:val="24"/>
          <w:rtl/>
        </w:rPr>
        <w:t>‌</w:t>
      </w:r>
      <w:r w:rsidRPr="00B97D1B">
        <w:rPr>
          <w:sz w:val="24"/>
          <w:rtl/>
        </w:rPr>
        <w:t>تواند طرح درس خود را در این سامانه قرار دهد</w:t>
      </w:r>
      <w:r w:rsidR="00620DD5">
        <w:rPr>
          <w:rFonts w:hint="cs"/>
          <w:sz w:val="24"/>
          <w:rtl/>
        </w:rPr>
        <w:t xml:space="preserve"> و</w:t>
      </w:r>
      <w:r w:rsidRPr="00B97D1B">
        <w:rPr>
          <w:sz w:val="24"/>
          <w:rtl/>
        </w:rPr>
        <w:t xml:space="preserve"> دانشجو</w:t>
      </w:r>
      <w:r w:rsidR="00620DD5">
        <w:rPr>
          <w:rFonts w:hint="cs"/>
          <w:sz w:val="24"/>
          <w:rtl/>
        </w:rPr>
        <w:t>یان</w:t>
      </w:r>
      <w:r w:rsidRPr="00B97D1B">
        <w:rPr>
          <w:sz w:val="24"/>
          <w:rtl/>
        </w:rPr>
        <w:t xml:space="preserve"> نیز می</w:t>
      </w:r>
      <w:r w:rsidR="00620DD5">
        <w:rPr>
          <w:rFonts w:hint="cs"/>
          <w:sz w:val="24"/>
          <w:rtl/>
        </w:rPr>
        <w:t>‌</w:t>
      </w:r>
      <w:r w:rsidRPr="00B97D1B">
        <w:rPr>
          <w:sz w:val="24"/>
          <w:rtl/>
        </w:rPr>
        <w:t>توا</w:t>
      </w:r>
      <w:r w:rsidR="00620DD5">
        <w:rPr>
          <w:rFonts w:hint="cs"/>
          <w:sz w:val="24"/>
          <w:rtl/>
        </w:rPr>
        <w:t>ن</w:t>
      </w:r>
      <w:r w:rsidRPr="00B97D1B">
        <w:rPr>
          <w:sz w:val="24"/>
          <w:rtl/>
        </w:rPr>
        <w:t>ند نظرسنجی و طرح درس هر استاد را مشاهده کن</w:t>
      </w:r>
      <w:r w:rsidR="00620DD5">
        <w:rPr>
          <w:rFonts w:hint="cs"/>
          <w:sz w:val="24"/>
          <w:rtl/>
        </w:rPr>
        <w:t>ن</w:t>
      </w:r>
      <w:r w:rsidRPr="00B97D1B">
        <w:rPr>
          <w:sz w:val="24"/>
          <w:rtl/>
        </w:rPr>
        <w:t>د. هر دانشجو می</w:t>
      </w:r>
      <w:r w:rsidR="00620DD5">
        <w:rPr>
          <w:rFonts w:hint="cs"/>
          <w:sz w:val="24"/>
          <w:rtl/>
        </w:rPr>
        <w:t>‌</w:t>
      </w:r>
      <w:r w:rsidRPr="00B97D1B">
        <w:rPr>
          <w:sz w:val="24"/>
          <w:rtl/>
        </w:rPr>
        <w:t>تواند در صورت نیاز با معاون آموزشی و اساتید در ارتباط باشد. این سامانه به کاربر توانایی ساختن برنامه</w:t>
      </w:r>
      <w:r w:rsidR="00620DD5">
        <w:rPr>
          <w:rFonts w:hint="cs"/>
          <w:sz w:val="24"/>
          <w:rtl/>
        </w:rPr>
        <w:t>‌</w:t>
      </w:r>
      <w:r w:rsidRPr="00B97D1B">
        <w:rPr>
          <w:sz w:val="24"/>
          <w:rtl/>
        </w:rPr>
        <w:t>های مورد علاقه</w:t>
      </w:r>
      <w:r w:rsidR="003D6CBD">
        <w:rPr>
          <w:rFonts w:hint="cs"/>
          <w:sz w:val="24"/>
          <w:rtl/>
        </w:rPr>
        <w:t>‌</w:t>
      </w:r>
      <w:r w:rsidRPr="00B97D1B">
        <w:rPr>
          <w:sz w:val="24"/>
          <w:rtl/>
        </w:rPr>
        <w:t>ی خود را می</w:t>
      </w:r>
      <w:r w:rsidR="00197094">
        <w:rPr>
          <w:rFonts w:hint="cs"/>
          <w:sz w:val="24"/>
          <w:rtl/>
        </w:rPr>
        <w:t>‌</w:t>
      </w:r>
      <w:r w:rsidRPr="00B97D1B">
        <w:rPr>
          <w:sz w:val="24"/>
          <w:rtl/>
        </w:rPr>
        <w:t>دهد.</w:t>
      </w:r>
      <w:r w:rsidR="00197094">
        <w:rPr>
          <w:rFonts w:hint="cs"/>
          <w:sz w:val="24"/>
          <w:rtl/>
        </w:rPr>
        <w:t xml:space="preserve"> </w:t>
      </w:r>
      <w:r w:rsidRPr="00B97D1B">
        <w:rPr>
          <w:sz w:val="24"/>
          <w:rtl/>
        </w:rPr>
        <w:t>دانشجو پس از انتخاب برنامه</w:t>
      </w:r>
      <w:r w:rsidR="001B01D4">
        <w:rPr>
          <w:rFonts w:hint="cs"/>
          <w:sz w:val="24"/>
          <w:rtl/>
        </w:rPr>
        <w:t>‌</w:t>
      </w:r>
      <w:r w:rsidRPr="00B97D1B">
        <w:rPr>
          <w:sz w:val="24"/>
          <w:rtl/>
        </w:rPr>
        <w:t>ها</w:t>
      </w:r>
      <w:r w:rsidR="00767D89">
        <w:rPr>
          <w:rFonts w:hint="cs"/>
          <w:sz w:val="24"/>
          <w:rtl/>
        </w:rPr>
        <w:t>ی</w:t>
      </w:r>
      <w:r w:rsidRPr="00B97D1B">
        <w:rPr>
          <w:sz w:val="24"/>
          <w:rtl/>
        </w:rPr>
        <w:t xml:space="preserve"> مورد علاقه‌ی خود</w:t>
      </w:r>
      <w:r w:rsidR="00767D89">
        <w:rPr>
          <w:rFonts w:hint="cs"/>
          <w:sz w:val="24"/>
          <w:rtl/>
        </w:rPr>
        <w:t>،</w:t>
      </w:r>
      <w:r w:rsidRPr="00B97D1B">
        <w:rPr>
          <w:sz w:val="24"/>
          <w:rtl/>
        </w:rPr>
        <w:t xml:space="preserve"> می</w:t>
      </w:r>
      <w:r w:rsidR="007E69A0">
        <w:rPr>
          <w:rFonts w:hint="cs"/>
          <w:sz w:val="24"/>
          <w:rtl/>
        </w:rPr>
        <w:t>‌</w:t>
      </w:r>
      <w:r w:rsidRPr="00B97D1B">
        <w:rPr>
          <w:sz w:val="24"/>
          <w:rtl/>
        </w:rPr>
        <w:t>تواند آنها</w:t>
      </w:r>
      <w:r w:rsidR="00A010A3">
        <w:rPr>
          <w:rFonts w:hint="cs"/>
          <w:sz w:val="24"/>
          <w:rtl/>
        </w:rPr>
        <w:t xml:space="preserve"> </w:t>
      </w:r>
      <w:r w:rsidRPr="00B97D1B">
        <w:rPr>
          <w:sz w:val="24"/>
          <w:rtl/>
        </w:rPr>
        <w:t>را با همراهان خود به اشتراک بگذارد. در فرایند ثبت</w:t>
      </w:r>
      <w:r w:rsidR="003C5839">
        <w:rPr>
          <w:rFonts w:hint="cs"/>
          <w:sz w:val="24"/>
          <w:rtl/>
        </w:rPr>
        <w:t>‌</w:t>
      </w:r>
      <w:r w:rsidRPr="00B97D1B">
        <w:rPr>
          <w:sz w:val="24"/>
          <w:rtl/>
        </w:rPr>
        <w:t>نام اصلی دانشجو می</w:t>
      </w:r>
      <w:r w:rsidR="0089531B">
        <w:rPr>
          <w:rFonts w:hint="cs"/>
          <w:sz w:val="24"/>
          <w:rtl/>
        </w:rPr>
        <w:t>‌</w:t>
      </w:r>
      <w:r w:rsidRPr="00B97D1B">
        <w:rPr>
          <w:sz w:val="24"/>
          <w:rtl/>
        </w:rPr>
        <w:t>تواند درس</w:t>
      </w:r>
      <w:r w:rsidR="00B20712">
        <w:rPr>
          <w:rFonts w:hint="cs"/>
          <w:sz w:val="24"/>
          <w:rtl/>
        </w:rPr>
        <w:t>‌</w:t>
      </w:r>
      <w:r w:rsidRPr="00B97D1B">
        <w:rPr>
          <w:sz w:val="24"/>
          <w:rtl/>
        </w:rPr>
        <w:t>های ارائه شده را به همراه اطلاعات آنها مشاهده و در آنها ثبت</w:t>
      </w:r>
      <w:r w:rsidR="004C2676">
        <w:rPr>
          <w:rFonts w:hint="cs"/>
          <w:sz w:val="24"/>
          <w:rtl/>
        </w:rPr>
        <w:t>‌</w:t>
      </w:r>
      <w:r w:rsidRPr="00B97D1B">
        <w:rPr>
          <w:sz w:val="24"/>
          <w:rtl/>
        </w:rPr>
        <w:t>نام کند. پس از ثبت</w:t>
      </w:r>
      <w:r w:rsidR="00245DCA">
        <w:rPr>
          <w:rFonts w:hint="cs"/>
          <w:sz w:val="24"/>
          <w:rtl/>
        </w:rPr>
        <w:t>‌</w:t>
      </w:r>
      <w:r w:rsidRPr="00B97D1B">
        <w:rPr>
          <w:sz w:val="24"/>
          <w:rtl/>
        </w:rPr>
        <w:t>نام اصلی</w:t>
      </w:r>
      <w:r w:rsidR="00767D89">
        <w:rPr>
          <w:rFonts w:hint="cs"/>
          <w:sz w:val="24"/>
          <w:rtl/>
        </w:rPr>
        <w:t>،</w:t>
      </w:r>
      <w:r w:rsidRPr="00B97D1B">
        <w:rPr>
          <w:sz w:val="24"/>
          <w:rtl/>
        </w:rPr>
        <w:t xml:space="preserve"> سامانه این توانایی را به دانشجو می</w:t>
      </w:r>
      <w:r w:rsidR="002375F2">
        <w:rPr>
          <w:rFonts w:hint="cs"/>
          <w:sz w:val="24"/>
          <w:rtl/>
        </w:rPr>
        <w:t>‌</w:t>
      </w:r>
      <w:r w:rsidRPr="00B97D1B">
        <w:rPr>
          <w:sz w:val="24"/>
          <w:rtl/>
        </w:rPr>
        <w:t>دهد تا او بتواند در فرایند حذف و اضافه درس</w:t>
      </w:r>
      <w:r w:rsidR="003026F8">
        <w:rPr>
          <w:rFonts w:hint="cs"/>
          <w:sz w:val="24"/>
          <w:rtl/>
        </w:rPr>
        <w:t>‌</w:t>
      </w:r>
      <w:r w:rsidRPr="00B97D1B">
        <w:rPr>
          <w:sz w:val="24"/>
          <w:rtl/>
        </w:rPr>
        <w:t>هایی</w:t>
      </w:r>
      <w:r w:rsidR="00BF6C33">
        <w:rPr>
          <w:rFonts w:hint="cs"/>
          <w:sz w:val="24"/>
          <w:rtl/>
        </w:rPr>
        <w:t xml:space="preserve"> را</w:t>
      </w:r>
      <w:r w:rsidRPr="00B97D1B">
        <w:rPr>
          <w:sz w:val="24"/>
          <w:rtl/>
        </w:rPr>
        <w:t xml:space="preserve"> </w:t>
      </w:r>
      <w:r w:rsidR="002A46E1">
        <w:rPr>
          <w:rFonts w:hint="cs"/>
          <w:sz w:val="24"/>
          <w:rtl/>
        </w:rPr>
        <w:t xml:space="preserve">با توجه به محدودیت گذاشته شده، </w:t>
      </w:r>
      <w:r w:rsidRPr="00B97D1B">
        <w:rPr>
          <w:sz w:val="24"/>
          <w:rtl/>
        </w:rPr>
        <w:t>حذف</w:t>
      </w:r>
      <w:r w:rsidR="00C56C8D">
        <w:rPr>
          <w:rFonts w:hint="cs"/>
          <w:sz w:val="24"/>
          <w:rtl/>
        </w:rPr>
        <w:t xml:space="preserve"> </w:t>
      </w:r>
      <w:r w:rsidRPr="00B97D1B">
        <w:rPr>
          <w:sz w:val="24"/>
          <w:rtl/>
        </w:rPr>
        <w:t>و</w:t>
      </w:r>
      <w:r w:rsidR="00C56C8D">
        <w:rPr>
          <w:rFonts w:hint="cs"/>
          <w:sz w:val="24"/>
          <w:rtl/>
        </w:rPr>
        <w:t xml:space="preserve"> یا</w:t>
      </w:r>
      <w:r w:rsidRPr="00B97D1B">
        <w:rPr>
          <w:sz w:val="24"/>
          <w:rtl/>
        </w:rPr>
        <w:t xml:space="preserve"> اضافه کند.</w:t>
      </w:r>
    </w:p>
    <w:p w14:paraId="2E5C4707" w14:textId="3BB0693E" w:rsidR="00EE18EB" w:rsidRDefault="00EE18EB" w:rsidP="005C4DBE">
      <w:pPr>
        <w:pStyle w:val="Heading2"/>
        <w:numPr>
          <w:ilvl w:val="0"/>
          <w:numId w:val="27"/>
        </w:numPr>
        <w:rPr>
          <w:rtl/>
        </w:rPr>
      </w:pPr>
      <w:bookmarkStart w:id="34" w:name="_Toc56816765"/>
      <w:r w:rsidRPr="00251DFD">
        <w:rPr>
          <w:rFonts w:hint="cs"/>
          <w:rtl/>
        </w:rPr>
        <w:t>طوفان فکری</w:t>
      </w:r>
      <w:bookmarkEnd w:id="34"/>
    </w:p>
    <w:p w14:paraId="79C23308" w14:textId="3AD295BC" w:rsidR="004E2801" w:rsidRPr="003208DA" w:rsidRDefault="004E2801" w:rsidP="003208DA">
      <w:pPr>
        <w:spacing w:line="360" w:lineRule="auto"/>
        <w:rPr>
          <w:rtl/>
          <w:lang w:val="en-US"/>
        </w:rPr>
      </w:pPr>
      <w:r w:rsidRPr="004E2801">
        <w:rPr>
          <w:rtl/>
        </w:rPr>
        <w:t>پس از جمع‌آوری اطلاعات</w:t>
      </w:r>
      <w:r w:rsidR="00341C53">
        <w:rPr>
          <w:rFonts w:hint="cs"/>
          <w:rtl/>
        </w:rPr>
        <w:t>،</w:t>
      </w:r>
      <w:r w:rsidRPr="004E2801">
        <w:rPr>
          <w:rtl/>
        </w:rPr>
        <w:t xml:space="preserve"> مفاهیم مهم دامنه شناسایی شدند و درنهایت نتایج آن در جدول گام بعدی دسته‌بندی شدند. در شناسایی مفاهیم دامنه،</w:t>
      </w:r>
      <w:r w:rsidR="00341C53">
        <w:rPr>
          <w:rFonts w:hint="cs"/>
          <w:rtl/>
        </w:rPr>
        <w:t xml:space="preserve"> </w:t>
      </w:r>
      <w:r w:rsidRPr="004E2801">
        <w:rPr>
          <w:rtl/>
        </w:rPr>
        <w:t>از مفاهیم مربوط به طراحی و پیاده</w:t>
      </w:r>
      <w:r w:rsidR="00EF7730">
        <w:rPr>
          <w:rFonts w:hint="cs"/>
          <w:rtl/>
        </w:rPr>
        <w:t>‌</w:t>
      </w:r>
      <w:r w:rsidRPr="004E2801">
        <w:rPr>
          <w:rtl/>
        </w:rPr>
        <w:t>سازی چشم‌پوشی شده است.</w:t>
      </w:r>
    </w:p>
    <w:p w14:paraId="1EB1FD66" w14:textId="17CFD497" w:rsidR="00162BCC" w:rsidRPr="00C50C71" w:rsidRDefault="001C7F1D" w:rsidP="005C4DBE">
      <w:pPr>
        <w:pStyle w:val="Heading2"/>
        <w:numPr>
          <w:ilvl w:val="0"/>
          <w:numId w:val="27"/>
        </w:numPr>
        <w:rPr>
          <w:rtl/>
        </w:rPr>
      </w:pPr>
      <w:bookmarkStart w:id="35" w:name="_Toc56816766"/>
      <w:r w:rsidRPr="00251DFD">
        <w:rPr>
          <w:rFonts w:hint="cs"/>
          <w:rtl/>
        </w:rPr>
        <w:t>دسته</w:t>
      </w:r>
      <w:r w:rsidR="006574CD">
        <w:rPr>
          <w:rFonts w:hint="cs"/>
          <w:rtl/>
        </w:rPr>
        <w:t>‌</w:t>
      </w:r>
      <w:r w:rsidRPr="00251DFD">
        <w:rPr>
          <w:rFonts w:hint="cs"/>
          <w:rtl/>
        </w:rPr>
        <w:t>بندی مفاهیم طوفان فکری</w:t>
      </w:r>
      <w:bookmarkEnd w:id="35"/>
    </w:p>
    <w:p w14:paraId="6F962512" w14:textId="68836718" w:rsidR="00CC5CB3" w:rsidRPr="003465A1" w:rsidRDefault="003465A1" w:rsidP="003465A1">
      <w:pPr>
        <w:spacing w:line="360" w:lineRule="auto"/>
        <w:rPr>
          <w:rtl/>
          <w:lang w:val="en-US"/>
        </w:rPr>
      </w:pPr>
      <w:r>
        <w:rPr>
          <w:rtl/>
        </w:rPr>
        <w:t>در این گام کلاس</w:t>
      </w:r>
      <w:r w:rsidR="00AF6031">
        <w:rPr>
          <w:rFonts w:hint="cs"/>
          <w:rtl/>
        </w:rPr>
        <w:t>‌</w:t>
      </w:r>
      <w:r>
        <w:rPr>
          <w:rtl/>
        </w:rPr>
        <w:t>ها</w:t>
      </w:r>
      <w:r w:rsidR="00AF6031">
        <w:rPr>
          <w:rFonts w:hint="cs"/>
          <w:rtl/>
        </w:rPr>
        <w:t>،</w:t>
      </w:r>
      <w:r>
        <w:rPr>
          <w:rtl/>
        </w:rPr>
        <w:t xml:space="preserve"> ویژگی</w:t>
      </w:r>
      <w:r w:rsidR="00AF6031">
        <w:rPr>
          <w:rFonts w:hint="cs"/>
          <w:rtl/>
        </w:rPr>
        <w:t>‌</w:t>
      </w:r>
      <w:r>
        <w:rPr>
          <w:rtl/>
        </w:rPr>
        <w:t>ها</w:t>
      </w:r>
      <w:r w:rsidR="00AF6031">
        <w:rPr>
          <w:rFonts w:hint="cs"/>
          <w:rtl/>
        </w:rPr>
        <w:t>،</w:t>
      </w:r>
      <w:r>
        <w:rPr>
          <w:rtl/>
        </w:rPr>
        <w:t xml:space="preserve"> و روابط دسته</w:t>
      </w:r>
      <w:r w:rsidR="008E7579">
        <w:rPr>
          <w:rFonts w:hint="cs"/>
          <w:rtl/>
        </w:rPr>
        <w:t>‌</w:t>
      </w:r>
      <w:r>
        <w:rPr>
          <w:rtl/>
        </w:rPr>
        <w:t>بندی می</w:t>
      </w:r>
      <w:r w:rsidR="008E7579">
        <w:rPr>
          <w:rFonts w:hint="cs"/>
          <w:rtl/>
        </w:rPr>
        <w:t>‌</w:t>
      </w:r>
      <w:r>
        <w:rPr>
          <w:rtl/>
        </w:rPr>
        <w:t>شوند</w:t>
      </w:r>
      <w:r w:rsidR="008E7579">
        <w:rPr>
          <w:rFonts w:hint="cs"/>
          <w:rtl/>
        </w:rPr>
        <w:t>.</w:t>
      </w:r>
      <w:r>
        <w:rPr>
          <w:rtl/>
        </w:rPr>
        <w:t xml:space="preserve"> محصول نهایی این گام جدول زیر می</w:t>
      </w:r>
      <w:r w:rsidR="008E7579">
        <w:rPr>
          <w:rFonts w:hint="cs"/>
          <w:rtl/>
        </w:rPr>
        <w:t>‌</w:t>
      </w:r>
      <w:r>
        <w:rPr>
          <w:rtl/>
        </w:rPr>
        <w:t>باشد</w:t>
      </w:r>
    </w:p>
    <w:tbl>
      <w:tblPr>
        <w:tblStyle w:val="TableGrid"/>
        <w:tblW w:w="0" w:type="auto"/>
        <w:tblLook w:val="04A0" w:firstRow="1" w:lastRow="0" w:firstColumn="1" w:lastColumn="0" w:noHBand="0" w:noVBand="1"/>
      </w:tblPr>
      <w:tblGrid>
        <w:gridCol w:w="1055"/>
        <w:gridCol w:w="5288"/>
        <w:gridCol w:w="2673"/>
      </w:tblGrid>
      <w:tr w:rsidR="00CC5CB3" w:rsidRPr="001F1413" w14:paraId="044DAA25" w14:textId="77777777" w:rsidTr="00A830DC">
        <w:tc>
          <w:tcPr>
            <w:tcW w:w="1055" w:type="dxa"/>
          </w:tcPr>
          <w:p w14:paraId="24368FF5" w14:textId="77777777" w:rsidR="00CC5CB3" w:rsidRPr="00CC5CB3" w:rsidRDefault="00CC5CB3" w:rsidP="00CC5CB3">
            <w:pPr>
              <w:jc w:val="center"/>
              <w:rPr>
                <w:rFonts w:cs="B Mitra"/>
                <w:b/>
                <w:bCs/>
                <w:sz w:val="28"/>
                <w:szCs w:val="28"/>
              </w:rPr>
            </w:pPr>
            <w:r w:rsidRPr="00CC5CB3">
              <w:rPr>
                <w:rFonts w:cs="B Mitra" w:hint="cs"/>
                <w:b/>
                <w:bCs/>
                <w:sz w:val="28"/>
                <w:szCs w:val="28"/>
                <w:rtl/>
              </w:rPr>
              <w:t>قانون</w:t>
            </w:r>
          </w:p>
        </w:tc>
        <w:tc>
          <w:tcPr>
            <w:tcW w:w="5288" w:type="dxa"/>
          </w:tcPr>
          <w:p w14:paraId="5C3D67F8" w14:textId="77777777" w:rsidR="00CC5CB3" w:rsidRPr="00CC5CB3" w:rsidRDefault="00CC5CB3" w:rsidP="00CC5CB3">
            <w:pPr>
              <w:jc w:val="center"/>
              <w:rPr>
                <w:rFonts w:cs="B Mitra"/>
                <w:b/>
                <w:bCs/>
                <w:sz w:val="28"/>
                <w:szCs w:val="28"/>
              </w:rPr>
            </w:pPr>
            <w:r w:rsidRPr="00CC5CB3">
              <w:rPr>
                <w:rFonts w:cs="B Mitra" w:hint="cs"/>
                <w:b/>
                <w:bCs/>
                <w:sz w:val="28"/>
                <w:szCs w:val="28"/>
                <w:rtl/>
              </w:rPr>
              <w:t>نتیجه دسته بندی</w:t>
            </w:r>
          </w:p>
        </w:tc>
        <w:tc>
          <w:tcPr>
            <w:tcW w:w="2673" w:type="dxa"/>
          </w:tcPr>
          <w:p w14:paraId="3ACA7740" w14:textId="77777777" w:rsidR="00CC5CB3" w:rsidRPr="00CC5CB3" w:rsidRDefault="00CC5CB3" w:rsidP="00CC5CB3">
            <w:pPr>
              <w:jc w:val="center"/>
              <w:rPr>
                <w:rFonts w:cs="B Mitra"/>
                <w:b/>
                <w:bCs/>
                <w:sz w:val="28"/>
                <w:szCs w:val="28"/>
                <w:rtl/>
                <w:lang w:bidi="fa-IR"/>
              </w:rPr>
            </w:pPr>
            <w:r w:rsidRPr="00CC5CB3">
              <w:rPr>
                <w:rFonts w:cs="B Mitra" w:hint="cs"/>
                <w:b/>
                <w:bCs/>
                <w:sz w:val="28"/>
                <w:szCs w:val="28"/>
                <w:rtl/>
                <w:lang w:bidi="fa-IR"/>
              </w:rPr>
              <w:t>لیست طوفان فکری</w:t>
            </w:r>
          </w:p>
        </w:tc>
      </w:tr>
      <w:tr w:rsidR="00CC5CB3" w:rsidRPr="001F1413" w14:paraId="6E052EE1" w14:textId="77777777" w:rsidTr="00A830DC">
        <w:trPr>
          <w:trHeight w:val="440"/>
        </w:trPr>
        <w:tc>
          <w:tcPr>
            <w:tcW w:w="1055" w:type="dxa"/>
          </w:tcPr>
          <w:p w14:paraId="32850364"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33DFE4C7" w14:textId="77777777" w:rsidR="00CC5CB3" w:rsidRPr="00CC5CB3" w:rsidRDefault="00CC5CB3" w:rsidP="00CC5CB3">
            <w:pPr>
              <w:jc w:val="center"/>
              <w:rPr>
                <w:rFonts w:cs="B Mitra"/>
                <w:sz w:val="24"/>
                <w:szCs w:val="24"/>
                <w:lang w:bidi="fa-IR"/>
              </w:rPr>
            </w:pPr>
            <w:r w:rsidRPr="00CC5CB3">
              <w:rPr>
                <w:rFonts w:cs="B Mitra"/>
                <w:sz w:val="24"/>
                <w:szCs w:val="24"/>
                <w:lang w:bidi="fa-IR"/>
              </w:rPr>
              <w:t>(C) User</w:t>
            </w:r>
          </w:p>
        </w:tc>
        <w:tc>
          <w:tcPr>
            <w:tcW w:w="2673" w:type="dxa"/>
          </w:tcPr>
          <w:p w14:paraId="2F586AC7" w14:textId="77777777" w:rsidR="00CC5CB3" w:rsidRPr="00CC5CB3" w:rsidRDefault="00CC5CB3" w:rsidP="00CC5CB3">
            <w:pPr>
              <w:jc w:val="center"/>
              <w:rPr>
                <w:rFonts w:cs="B Mitra"/>
                <w:sz w:val="24"/>
                <w:szCs w:val="24"/>
                <w:rtl/>
              </w:rPr>
            </w:pPr>
            <w:r w:rsidRPr="00CC5CB3">
              <w:rPr>
                <w:rFonts w:cs="B Mitra" w:hint="cs"/>
                <w:sz w:val="24"/>
                <w:szCs w:val="24"/>
                <w:rtl/>
              </w:rPr>
              <w:t>کاربران</w:t>
            </w:r>
          </w:p>
        </w:tc>
      </w:tr>
      <w:tr w:rsidR="00CC5CB3" w:rsidRPr="001F1413" w14:paraId="4FA7104B" w14:textId="77777777" w:rsidTr="00A830DC">
        <w:trPr>
          <w:trHeight w:val="440"/>
        </w:trPr>
        <w:tc>
          <w:tcPr>
            <w:tcW w:w="1055" w:type="dxa"/>
          </w:tcPr>
          <w:p w14:paraId="57E45EBB" w14:textId="77777777" w:rsidR="00CC5CB3" w:rsidRPr="00CC5CB3" w:rsidRDefault="00CC5CB3" w:rsidP="00CC5CB3">
            <w:pPr>
              <w:jc w:val="center"/>
              <w:rPr>
                <w:rFonts w:cs="B Mitra"/>
                <w:sz w:val="24"/>
                <w:szCs w:val="24"/>
                <w:rtl/>
                <w:lang w:bidi="fa-IR"/>
              </w:rPr>
            </w:pPr>
            <w:r w:rsidRPr="00CC5CB3">
              <w:rPr>
                <w:rFonts w:cs="B Mitra"/>
                <w:sz w:val="24"/>
                <w:szCs w:val="24"/>
              </w:rPr>
              <w:t>1 (a)</w:t>
            </w:r>
          </w:p>
        </w:tc>
        <w:tc>
          <w:tcPr>
            <w:tcW w:w="5288" w:type="dxa"/>
          </w:tcPr>
          <w:p w14:paraId="6F130279" w14:textId="77777777" w:rsidR="00CC5CB3" w:rsidRPr="00CC5CB3" w:rsidRDefault="00CC5CB3" w:rsidP="00CC5CB3">
            <w:pPr>
              <w:jc w:val="center"/>
              <w:rPr>
                <w:rFonts w:cs="B Mitra"/>
                <w:sz w:val="24"/>
                <w:szCs w:val="24"/>
                <w:lang w:bidi="fa-IR"/>
              </w:rPr>
            </w:pPr>
            <w:r w:rsidRPr="00CC5CB3">
              <w:rPr>
                <w:rFonts w:cs="B Mitra"/>
                <w:sz w:val="24"/>
                <w:szCs w:val="24"/>
                <w:lang w:bidi="fa-IR"/>
              </w:rPr>
              <w:t>(C) Guest</w:t>
            </w:r>
          </w:p>
        </w:tc>
        <w:tc>
          <w:tcPr>
            <w:tcW w:w="2673" w:type="dxa"/>
          </w:tcPr>
          <w:p w14:paraId="4752D44B" w14:textId="77777777" w:rsidR="00CC5CB3" w:rsidRPr="00CC5CB3" w:rsidRDefault="00CC5CB3" w:rsidP="00CC5CB3">
            <w:pPr>
              <w:jc w:val="center"/>
              <w:rPr>
                <w:rFonts w:cs="B Mitra"/>
                <w:sz w:val="24"/>
                <w:szCs w:val="24"/>
                <w:rtl/>
              </w:rPr>
            </w:pPr>
            <w:r w:rsidRPr="00CC5CB3">
              <w:rPr>
                <w:rFonts w:cs="B Mitra" w:hint="cs"/>
                <w:sz w:val="24"/>
                <w:szCs w:val="24"/>
                <w:rtl/>
              </w:rPr>
              <w:t>مهمان</w:t>
            </w:r>
          </w:p>
        </w:tc>
      </w:tr>
      <w:tr w:rsidR="00CC5CB3" w:rsidRPr="001F1413" w14:paraId="26EE2086" w14:textId="77777777" w:rsidTr="00A830DC">
        <w:trPr>
          <w:trHeight w:val="440"/>
        </w:trPr>
        <w:tc>
          <w:tcPr>
            <w:tcW w:w="1055" w:type="dxa"/>
          </w:tcPr>
          <w:p w14:paraId="5728FF4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5AD67EE4" w14:textId="77777777" w:rsidR="00CC5CB3" w:rsidRPr="00CC5CB3" w:rsidRDefault="00CC5CB3" w:rsidP="00CC5CB3">
            <w:pPr>
              <w:jc w:val="center"/>
              <w:rPr>
                <w:rFonts w:cs="B Mitra"/>
                <w:sz w:val="24"/>
                <w:szCs w:val="24"/>
                <w:lang w:bidi="fa-IR"/>
              </w:rPr>
            </w:pPr>
            <w:r w:rsidRPr="00CC5CB3">
              <w:rPr>
                <w:rFonts w:cs="B Mitra"/>
                <w:sz w:val="24"/>
                <w:szCs w:val="24"/>
                <w:lang w:bidi="fa-IR"/>
              </w:rPr>
              <w:t>(C) Student</w:t>
            </w:r>
          </w:p>
        </w:tc>
        <w:tc>
          <w:tcPr>
            <w:tcW w:w="2673" w:type="dxa"/>
          </w:tcPr>
          <w:p w14:paraId="71CED5D4" w14:textId="77777777" w:rsidR="00CC5CB3" w:rsidRPr="00CC5CB3" w:rsidRDefault="00CC5CB3" w:rsidP="00CC5CB3">
            <w:pPr>
              <w:jc w:val="center"/>
              <w:rPr>
                <w:rFonts w:cs="B Mitra"/>
                <w:sz w:val="24"/>
                <w:szCs w:val="24"/>
                <w:rtl/>
              </w:rPr>
            </w:pPr>
            <w:r w:rsidRPr="00CC5CB3">
              <w:rPr>
                <w:rFonts w:cs="B Mitra" w:hint="cs"/>
                <w:sz w:val="24"/>
                <w:szCs w:val="24"/>
                <w:rtl/>
              </w:rPr>
              <w:t>دانشجو</w:t>
            </w:r>
          </w:p>
        </w:tc>
      </w:tr>
      <w:tr w:rsidR="00CC5CB3" w:rsidRPr="001F1413" w14:paraId="68AE6A93" w14:textId="77777777" w:rsidTr="00A830DC">
        <w:trPr>
          <w:trHeight w:val="440"/>
        </w:trPr>
        <w:tc>
          <w:tcPr>
            <w:tcW w:w="1055" w:type="dxa"/>
          </w:tcPr>
          <w:p w14:paraId="18628DEC"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7EB5707"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1</w:t>
            </w:r>
          </w:p>
        </w:tc>
        <w:tc>
          <w:tcPr>
            <w:tcW w:w="2673" w:type="dxa"/>
          </w:tcPr>
          <w:p w14:paraId="3A76552D" w14:textId="77777777" w:rsidR="00CC5CB3" w:rsidRPr="00CC5CB3" w:rsidRDefault="00CC5CB3" w:rsidP="00CC5CB3">
            <w:pPr>
              <w:jc w:val="center"/>
              <w:rPr>
                <w:rFonts w:cs="B Mitra"/>
                <w:sz w:val="24"/>
                <w:szCs w:val="24"/>
                <w:rtl/>
                <w:lang w:bidi="fa-IR"/>
              </w:rPr>
            </w:pPr>
            <w:r w:rsidRPr="00CC5CB3">
              <w:rPr>
                <w:rFonts w:cs="B Mitra" w:hint="cs"/>
                <w:sz w:val="24"/>
                <w:szCs w:val="24"/>
                <w:rtl/>
              </w:rPr>
              <w:t>مدیر سطح 1</w:t>
            </w:r>
          </w:p>
        </w:tc>
      </w:tr>
      <w:tr w:rsidR="00CC5CB3" w:rsidRPr="001F1413" w14:paraId="7B0381EE" w14:textId="77777777" w:rsidTr="00A830DC">
        <w:trPr>
          <w:trHeight w:val="440"/>
        </w:trPr>
        <w:tc>
          <w:tcPr>
            <w:tcW w:w="1055" w:type="dxa"/>
          </w:tcPr>
          <w:p w14:paraId="063B71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1777AE2"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4FB201F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مدیر سطح 1</w:t>
            </w:r>
          </w:p>
        </w:tc>
      </w:tr>
      <w:tr w:rsidR="00CC5CB3" w:rsidRPr="001F1413" w14:paraId="4B38DAED" w14:textId="77777777" w:rsidTr="00A830DC">
        <w:trPr>
          <w:trHeight w:val="440"/>
        </w:trPr>
        <w:tc>
          <w:tcPr>
            <w:tcW w:w="1055" w:type="dxa"/>
          </w:tcPr>
          <w:p w14:paraId="509C6FA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C757FE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62B81635"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سِمت مدیر سطح 1</w:t>
            </w:r>
          </w:p>
        </w:tc>
      </w:tr>
      <w:tr w:rsidR="00CC5CB3" w:rsidRPr="001F1413" w14:paraId="7B215D1C" w14:textId="77777777" w:rsidTr="00A830DC">
        <w:trPr>
          <w:trHeight w:val="440"/>
        </w:trPr>
        <w:tc>
          <w:tcPr>
            <w:tcW w:w="1055" w:type="dxa"/>
          </w:tcPr>
          <w:p w14:paraId="5F33909C"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83F9AB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1B1E795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1</w:t>
            </w:r>
          </w:p>
        </w:tc>
      </w:tr>
      <w:tr w:rsidR="00CC5CB3" w:rsidRPr="001F1413" w14:paraId="1E232067" w14:textId="77777777" w:rsidTr="00A830DC">
        <w:trPr>
          <w:trHeight w:val="440"/>
        </w:trPr>
        <w:tc>
          <w:tcPr>
            <w:tcW w:w="1055" w:type="dxa"/>
          </w:tcPr>
          <w:p w14:paraId="49FDF3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84D05A" w14:textId="77777777" w:rsidR="00CC5CB3" w:rsidRPr="00CC5CB3" w:rsidRDefault="00CC5CB3" w:rsidP="00CC5CB3">
            <w:pPr>
              <w:jc w:val="center"/>
              <w:rPr>
                <w:rFonts w:cs="B Mitra"/>
                <w:sz w:val="24"/>
                <w:szCs w:val="24"/>
                <w:lang w:bidi="fa-IR"/>
              </w:rPr>
            </w:pPr>
            <w:r w:rsidRPr="00CC5CB3">
              <w:rPr>
                <w:rFonts w:cs="B Mitra"/>
                <w:sz w:val="24"/>
                <w:szCs w:val="24"/>
                <w:lang w:bidi="fa-IR"/>
              </w:rPr>
              <w:t>(A) Ip</w:t>
            </w:r>
          </w:p>
        </w:tc>
        <w:tc>
          <w:tcPr>
            <w:tcW w:w="2673" w:type="dxa"/>
          </w:tcPr>
          <w:p w14:paraId="3839D81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آی پی مهمان</w:t>
            </w:r>
          </w:p>
        </w:tc>
      </w:tr>
      <w:tr w:rsidR="00CC5CB3" w:rsidRPr="001F1413" w14:paraId="55488CE5" w14:textId="77777777" w:rsidTr="00A830DC">
        <w:trPr>
          <w:trHeight w:val="440"/>
        </w:trPr>
        <w:tc>
          <w:tcPr>
            <w:tcW w:w="1055" w:type="dxa"/>
          </w:tcPr>
          <w:p w14:paraId="449EDE8B"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1DCC4D25" w14:textId="77777777" w:rsidR="00CC5CB3" w:rsidRPr="00CC5CB3" w:rsidRDefault="00CC5CB3" w:rsidP="00CC5CB3">
            <w:pPr>
              <w:jc w:val="center"/>
              <w:rPr>
                <w:rFonts w:cs="B Mitra"/>
                <w:sz w:val="24"/>
                <w:szCs w:val="24"/>
                <w:lang w:bidi="fa-IR"/>
              </w:rPr>
            </w:pPr>
            <w:r w:rsidRPr="00CC5CB3">
              <w:rPr>
                <w:rFonts w:cs="B Mitra"/>
                <w:sz w:val="24"/>
                <w:szCs w:val="24"/>
                <w:lang w:bidi="fa-IR"/>
              </w:rPr>
              <w:t>(C) Admin 2</w:t>
            </w:r>
          </w:p>
        </w:tc>
        <w:tc>
          <w:tcPr>
            <w:tcW w:w="2673" w:type="dxa"/>
          </w:tcPr>
          <w:p w14:paraId="41B84554" w14:textId="77777777" w:rsidR="00CC5CB3" w:rsidRPr="00CC5CB3" w:rsidRDefault="00CC5CB3" w:rsidP="00CC5CB3">
            <w:pPr>
              <w:jc w:val="center"/>
              <w:rPr>
                <w:rFonts w:cs="B Mitra"/>
                <w:sz w:val="24"/>
                <w:szCs w:val="24"/>
                <w:rtl/>
              </w:rPr>
            </w:pPr>
            <w:r w:rsidRPr="00CC5CB3">
              <w:rPr>
                <w:rFonts w:cs="B Mitra" w:hint="cs"/>
                <w:sz w:val="24"/>
                <w:szCs w:val="24"/>
                <w:rtl/>
              </w:rPr>
              <w:t>مدیر سطح 2</w:t>
            </w:r>
          </w:p>
        </w:tc>
      </w:tr>
      <w:tr w:rsidR="00CC5CB3" w:rsidRPr="001F1413" w14:paraId="4A3315F7" w14:textId="77777777" w:rsidTr="00A830DC">
        <w:trPr>
          <w:trHeight w:val="440"/>
        </w:trPr>
        <w:tc>
          <w:tcPr>
            <w:tcW w:w="1055" w:type="dxa"/>
          </w:tcPr>
          <w:p w14:paraId="5B51FDD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82FF7B"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0390199C" w14:textId="77777777" w:rsidR="00CC5CB3" w:rsidRPr="00CC5CB3" w:rsidRDefault="00CC5CB3" w:rsidP="00CC5CB3">
            <w:pPr>
              <w:jc w:val="center"/>
              <w:rPr>
                <w:rFonts w:cs="B Mitra"/>
                <w:sz w:val="24"/>
                <w:szCs w:val="24"/>
                <w:rtl/>
              </w:rPr>
            </w:pPr>
            <w:r w:rsidRPr="00CC5CB3">
              <w:rPr>
                <w:rFonts w:cs="B Mitra" w:hint="cs"/>
                <w:sz w:val="24"/>
                <w:szCs w:val="24"/>
                <w:rtl/>
                <w:lang w:bidi="fa-IR"/>
              </w:rPr>
              <w:t>نام مدیر سطح 2</w:t>
            </w:r>
          </w:p>
        </w:tc>
      </w:tr>
      <w:tr w:rsidR="00CC5CB3" w:rsidRPr="001F1413" w14:paraId="708FD241" w14:textId="77777777" w:rsidTr="00A830DC">
        <w:trPr>
          <w:trHeight w:val="440"/>
        </w:trPr>
        <w:tc>
          <w:tcPr>
            <w:tcW w:w="1055" w:type="dxa"/>
          </w:tcPr>
          <w:p w14:paraId="24DE8996" w14:textId="77777777" w:rsidR="00CC5CB3" w:rsidRPr="00CC5CB3" w:rsidRDefault="00CC5CB3" w:rsidP="00CC5CB3">
            <w:pPr>
              <w:jc w:val="center"/>
              <w:rPr>
                <w:rFonts w:cs="B Mitra"/>
                <w:sz w:val="24"/>
                <w:szCs w:val="24"/>
              </w:rPr>
            </w:pPr>
            <w:r w:rsidRPr="00CC5CB3">
              <w:rPr>
                <w:rFonts w:cs="B Mitra"/>
                <w:sz w:val="24"/>
                <w:szCs w:val="24"/>
              </w:rPr>
              <w:lastRenderedPageBreak/>
              <w:t>6 (b)</w:t>
            </w:r>
          </w:p>
        </w:tc>
        <w:tc>
          <w:tcPr>
            <w:tcW w:w="5288" w:type="dxa"/>
          </w:tcPr>
          <w:p w14:paraId="085105B4" w14:textId="77777777" w:rsidR="00CC5CB3" w:rsidRPr="00CC5CB3" w:rsidRDefault="00CC5CB3" w:rsidP="00CC5CB3">
            <w:pPr>
              <w:jc w:val="center"/>
              <w:rPr>
                <w:rFonts w:cs="B Mitra"/>
                <w:sz w:val="24"/>
                <w:szCs w:val="24"/>
                <w:lang w:bidi="fa-IR"/>
              </w:rPr>
            </w:pPr>
            <w:r w:rsidRPr="00CC5CB3">
              <w:rPr>
                <w:rFonts w:cs="B Mitra"/>
                <w:sz w:val="24"/>
                <w:szCs w:val="24"/>
                <w:lang w:bidi="fa-IR"/>
              </w:rPr>
              <w:t>(A) Role</w:t>
            </w:r>
          </w:p>
        </w:tc>
        <w:tc>
          <w:tcPr>
            <w:tcW w:w="2673" w:type="dxa"/>
          </w:tcPr>
          <w:p w14:paraId="27548570" w14:textId="77777777" w:rsidR="00CC5CB3" w:rsidRPr="00CC5CB3" w:rsidRDefault="00CC5CB3" w:rsidP="00CC5CB3">
            <w:pPr>
              <w:jc w:val="center"/>
              <w:rPr>
                <w:rFonts w:cs="B Mitra"/>
                <w:sz w:val="24"/>
                <w:szCs w:val="24"/>
                <w:rtl/>
              </w:rPr>
            </w:pPr>
            <w:r w:rsidRPr="00CC5CB3">
              <w:rPr>
                <w:rFonts w:cs="B Mitra" w:hint="cs"/>
                <w:sz w:val="24"/>
                <w:szCs w:val="24"/>
                <w:rtl/>
                <w:lang w:bidi="fa-IR"/>
              </w:rPr>
              <w:t>سِمت مدیر سطح 2</w:t>
            </w:r>
          </w:p>
        </w:tc>
      </w:tr>
      <w:tr w:rsidR="00CC5CB3" w:rsidRPr="001F1413" w14:paraId="2ACCBCDD" w14:textId="77777777" w:rsidTr="00A830DC">
        <w:trPr>
          <w:trHeight w:val="440"/>
        </w:trPr>
        <w:tc>
          <w:tcPr>
            <w:tcW w:w="1055" w:type="dxa"/>
          </w:tcPr>
          <w:p w14:paraId="58820D22"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3EC592"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degree</w:t>
            </w:r>
          </w:p>
        </w:tc>
        <w:tc>
          <w:tcPr>
            <w:tcW w:w="2673" w:type="dxa"/>
          </w:tcPr>
          <w:p w14:paraId="532E1AF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مدرک تحصیلی مدیر سطح 2</w:t>
            </w:r>
          </w:p>
        </w:tc>
      </w:tr>
      <w:tr w:rsidR="00CC5CB3" w:rsidRPr="001F1413" w14:paraId="49712AF2" w14:textId="77777777" w:rsidTr="00A830DC">
        <w:trPr>
          <w:trHeight w:val="440"/>
        </w:trPr>
        <w:tc>
          <w:tcPr>
            <w:tcW w:w="1055" w:type="dxa"/>
          </w:tcPr>
          <w:p w14:paraId="0B7622EF" w14:textId="77777777" w:rsidR="00CC5CB3" w:rsidRPr="00CC5CB3" w:rsidRDefault="00CC5CB3" w:rsidP="00CC5CB3">
            <w:pPr>
              <w:jc w:val="center"/>
              <w:rPr>
                <w:rFonts w:cs="B Mitra"/>
                <w:sz w:val="24"/>
                <w:szCs w:val="24"/>
              </w:rPr>
            </w:pPr>
            <w:r w:rsidRPr="00CC5CB3">
              <w:rPr>
                <w:rFonts w:cs="B Mitra"/>
                <w:sz w:val="24"/>
                <w:szCs w:val="24"/>
              </w:rPr>
              <w:t>9</w:t>
            </w:r>
          </w:p>
        </w:tc>
        <w:tc>
          <w:tcPr>
            <w:tcW w:w="5288" w:type="dxa"/>
          </w:tcPr>
          <w:p w14:paraId="4E26EA96" w14:textId="77777777" w:rsidR="00CC5CB3" w:rsidRPr="00CC5CB3" w:rsidRDefault="00CC5CB3" w:rsidP="00CC5CB3">
            <w:pPr>
              <w:jc w:val="center"/>
              <w:rPr>
                <w:rFonts w:cs="B Mitra"/>
                <w:sz w:val="24"/>
                <w:szCs w:val="24"/>
                <w:lang w:bidi="fa-IR"/>
              </w:rPr>
            </w:pPr>
            <w:r w:rsidRPr="00CC5CB3">
              <w:rPr>
                <w:rFonts w:cs="B Mitra"/>
                <w:sz w:val="24"/>
                <w:szCs w:val="24"/>
                <w:lang w:bidi="fa-IR"/>
              </w:rPr>
              <w:t>(I) ISA (Guest, User)</w:t>
            </w:r>
            <w:r w:rsidRPr="00CC5CB3">
              <w:rPr>
                <w:rFonts w:cs="B Mitra"/>
                <w:sz w:val="24"/>
                <w:szCs w:val="24"/>
                <w:lang w:bidi="fa-IR"/>
              </w:rPr>
              <w:br/>
              <w:t>(I) ISA (Student, User)</w:t>
            </w:r>
            <w:r w:rsidRPr="00CC5CB3">
              <w:rPr>
                <w:rFonts w:cs="B Mitra"/>
                <w:sz w:val="24"/>
                <w:szCs w:val="24"/>
                <w:lang w:bidi="fa-IR"/>
              </w:rPr>
              <w:br/>
              <w:t>(I) ISA (Admin 2, User)</w:t>
            </w:r>
          </w:p>
          <w:p w14:paraId="46026C6F" w14:textId="77777777" w:rsidR="00CC5CB3" w:rsidRPr="00CC5CB3" w:rsidRDefault="00CC5CB3" w:rsidP="00CC5CB3">
            <w:pPr>
              <w:jc w:val="center"/>
              <w:rPr>
                <w:rFonts w:cs="B Mitra"/>
                <w:sz w:val="24"/>
                <w:szCs w:val="24"/>
                <w:lang w:bidi="fa-IR"/>
              </w:rPr>
            </w:pPr>
            <w:r w:rsidRPr="00CC5CB3">
              <w:rPr>
                <w:rFonts w:cs="B Mitra"/>
                <w:sz w:val="24"/>
                <w:szCs w:val="24"/>
                <w:lang w:bidi="fa-IR"/>
              </w:rPr>
              <w:t>(I) ISA (Admin 1, User)</w:t>
            </w:r>
            <w:r w:rsidRPr="00CC5CB3">
              <w:rPr>
                <w:rFonts w:cs="B Mitra"/>
                <w:sz w:val="24"/>
                <w:szCs w:val="24"/>
                <w:lang w:bidi="fa-IR"/>
              </w:rPr>
              <w:br/>
            </w:r>
          </w:p>
        </w:tc>
        <w:tc>
          <w:tcPr>
            <w:tcW w:w="2673" w:type="dxa"/>
          </w:tcPr>
          <w:p w14:paraId="6606C666" w14:textId="77777777" w:rsidR="00CC5CB3" w:rsidRPr="00CC5CB3" w:rsidRDefault="00CC5CB3" w:rsidP="00CC5CB3">
            <w:pPr>
              <w:jc w:val="center"/>
              <w:rPr>
                <w:rFonts w:cs="B Mitra"/>
                <w:sz w:val="24"/>
                <w:szCs w:val="24"/>
                <w:lang w:bidi="fa-IR"/>
              </w:rPr>
            </w:pPr>
          </w:p>
          <w:p w14:paraId="2CF61C5C" w14:textId="77777777" w:rsidR="00CC5CB3" w:rsidRPr="00CC5CB3" w:rsidRDefault="00CC5CB3" w:rsidP="00CC5CB3">
            <w:pPr>
              <w:jc w:val="center"/>
              <w:rPr>
                <w:rFonts w:cs="B Mitra"/>
                <w:sz w:val="24"/>
                <w:szCs w:val="24"/>
                <w:lang w:bidi="fa-IR"/>
              </w:rPr>
            </w:pPr>
          </w:p>
          <w:p w14:paraId="78AABF13" w14:textId="77777777" w:rsidR="00CC5CB3" w:rsidRPr="00CC5CB3" w:rsidRDefault="00CC5CB3" w:rsidP="00CC5CB3">
            <w:pPr>
              <w:jc w:val="center"/>
              <w:rPr>
                <w:rFonts w:cs="B Mitra"/>
                <w:sz w:val="24"/>
                <w:szCs w:val="24"/>
                <w:rtl/>
                <w:lang w:bidi="fa-IR"/>
              </w:rPr>
            </w:pPr>
          </w:p>
        </w:tc>
      </w:tr>
      <w:tr w:rsidR="00CC5CB3" w:rsidRPr="001F1413" w14:paraId="568D36A5" w14:textId="77777777" w:rsidTr="00A830DC">
        <w:trPr>
          <w:trHeight w:val="440"/>
        </w:trPr>
        <w:tc>
          <w:tcPr>
            <w:tcW w:w="1055" w:type="dxa"/>
          </w:tcPr>
          <w:p w14:paraId="15896740"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34AB3DA" w14:textId="77777777" w:rsidR="00CC5CB3" w:rsidRPr="00CC5CB3" w:rsidRDefault="00CC5CB3" w:rsidP="00CC5CB3">
            <w:pPr>
              <w:jc w:val="center"/>
              <w:rPr>
                <w:rFonts w:cs="B Mitra"/>
                <w:sz w:val="24"/>
                <w:szCs w:val="24"/>
                <w:lang w:bidi="fa-IR"/>
              </w:rPr>
            </w:pPr>
            <w:r w:rsidRPr="00CC5CB3">
              <w:rPr>
                <w:rFonts w:cs="B Mitra"/>
                <w:sz w:val="24"/>
                <w:szCs w:val="24"/>
                <w:lang w:bidi="fa-IR"/>
              </w:rPr>
              <w:t>(A) Username</w:t>
            </w:r>
          </w:p>
        </w:tc>
        <w:tc>
          <w:tcPr>
            <w:tcW w:w="2673" w:type="dxa"/>
          </w:tcPr>
          <w:p w14:paraId="73E29579" w14:textId="3FABDF03"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کاربری</w:t>
            </w:r>
          </w:p>
        </w:tc>
      </w:tr>
      <w:tr w:rsidR="00CC5CB3" w:rsidRPr="001F1413" w14:paraId="1E613A8E" w14:textId="77777777" w:rsidTr="00A830DC">
        <w:trPr>
          <w:trHeight w:val="440"/>
        </w:trPr>
        <w:tc>
          <w:tcPr>
            <w:tcW w:w="1055" w:type="dxa"/>
          </w:tcPr>
          <w:p w14:paraId="02764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0DFB7954" w14:textId="77777777" w:rsidR="00CC5CB3" w:rsidRPr="00CC5CB3" w:rsidRDefault="00CC5CB3" w:rsidP="00CC5CB3">
            <w:pPr>
              <w:jc w:val="center"/>
              <w:rPr>
                <w:rFonts w:cs="B Mitra"/>
                <w:sz w:val="24"/>
                <w:szCs w:val="24"/>
                <w:lang w:bidi="fa-IR"/>
              </w:rPr>
            </w:pPr>
            <w:r w:rsidRPr="00CC5CB3">
              <w:rPr>
                <w:rFonts w:cs="B Mitra"/>
                <w:sz w:val="24"/>
                <w:szCs w:val="24"/>
                <w:lang w:bidi="fa-IR"/>
              </w:rPr>
              <w:t>(A) Password</w:t>
            </w:r>
          </w:p>
        </w:tc>
        <w:tc>
          <w:tcPr>
            <w:tcW w:w="2673" w:type="dxa"/>
          </w:tcPr>
          <w:p w14:paraId="036A418C" w14:textId="77777777" w:rsidR="00CC5CB3" w:rsidRPr="00CC5CB3" w:rsidRDefault="00CC5CB3" w:rsidP="00CC5CB3">
            <w:pPr>
              <w:jc w:val="center"/>
              <w:rPr>
                <w:rFonts w:cs="B Mitra"/>
                <w:sz w:val="24"/>
                <w:szCs w:val="24"/>
                <w:lang w:bidi="fa-IR"/>
              </w:rPr>
            </w:pPr>
            <w:r w:rsidRPr="00CC5CB3">
              <w:rPr>
                <w:rFonts w:cs="B Mitra" w:hint="cs"/>
                <w:sz w:val="24"/>
                <w:szCs w:val="24"/>
                <w:rtl/>
                <w:lang w:bidi="fa-IR"/>
              </w:rPr>
              <w:t>رمز عبور</w:t>
            </w:r>
          </w:p>
        </w:tc>
      </w:tr>
      <w:tr w:rsidR="00CC5CB3" w:rsidRPr="001F1413" w14:paraId="6C15F740" w14:textId="77777777" w:rsidTr="00A830DC">
        <w:trPr>
          <w:trHeight w:val="440"/>
        </w:trPr>
        <w:tc>
          <w:tcPr>
            <w:tcW w:w="1055" w:type="dxa"/>
          </w:tcPr>
          <w:p w14:paraId="131010E3"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A6489E3" w14:textId="77777777" w:rsidR="00CC5CB3" w:rsidRPr="00CC5CB3" w:rsidRDefault="00CC5CB3" w:rsidP="00CC5CB3">
            <w:pPr>
              <w:jc w:val="center"/>
              <w:rPr>
                <w:rFonts w:cs="B Mitra"/>
                <w:sz w:val="24"/>
                <w:szCs w:val="24"/>
                <w:lang w:bidi="fa-IR"/>
              </w:rPr>
            </w:pPr>
            <w:r w:rsidRPr="00CC5CB3">
              <w:rPr>
                <w:rFonts w:cs="B Mitra"/>
                <w:sz w:val="24"/>
                <w:szCs w:val="24"/>
                <w:lang w:bidi="fa-IR"/>
              </w:rPr>
              <w:t>(A) Name</w:t>
            </w:r>
          </w:p>
        </w:tc>
        <w:tc>
          <w:tcPr>
            <w:tcW w:w="2673" w:type="dxa"/>
          </w:tcPr>
          <w:p w14:paraId="2E0AB6DD"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دانشجو</w:t>
            </w:r>
          </w:p>
        </w:tc>
      </w:tr>
      <w:tr w:rsidR="00CC5CB3" w:rsidRPr="001F1413" w14:paraId="46F57694" w14:textId="77777777" w:rsidTr="00A830DC">
        <w:trPr>
          <w:trHeight w:val="440"/>
        </w:trPr>
        <w:tc>
          <w:tcPr>
            <w:tcW w:w="1055" w:type="dxa"/>
          </w:tcPr>
          <w:p w14:paraId="21BB50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A0F2132"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number</w:t>
            </w:r>
          </w:p>
        </w:tc>
        <w:tc>
          <w:tcPr>
            <w:tcW w:w="2673" w:type="dxa"/>
          </w:tcPr>
          <w:p w14:paraId="2179566E"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شماره دانشجویی</w:t>
            </w:r>
          </w:p>
        </w:tc>
      </w:tr>
      <w:tr w:rsidR="00CC5CB3" w:rsidRPr="001F1413" w14:paraId="5C615A27" w14:textId="77777777" w:rsidTr="00A830DC">
        <w:trPr>
          <w:trHeight w:val="440"/>
        </w:trPr>
        <w:tc>
          <w:tcPr>
            <w:tcW w:w="1055" w:type="dxa"/>
          </w:tcPr>
          <w:p w14:paraId="51D2E39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271A079"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term</w:t>
            </w:r>
          </w:p>
        </w:tc>
        <w:tc>
          <w:tcPr>
            <w:tcW w:w="2673" w:type="dxa"/>
          </w:tcPr>
          <w:p w14:paraId="7C26178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ترم دانشجو</w:t>
            </w:r>
          </w:p>
        </w:tc>
      </w:tr>
      <w:tr w:rsidR="00CC5CB3" w:rsidRPr="001F1413" w14:paraId="5E3CEB66" w14:textId="77777777" w:rsidTr="00A830DC">
        <w:trPr>
          <w:trHeight w:val="440"/>
        </w:trPr>
        <w:tc>
          <w:tcPr>
            <w:tcW w:w="1055" w:type="dxa"/>
          </w:tcPr>
          <w:p w14:paraId="1DCC685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CC2AE6" w14:textId="77777777" w:rsidR="00CC5CB3" w:rsidRPr="00CC5CB3" w:rsidRDefault="00CC5CB3" w:rsidP="00CC5CB3">
            <w:pPr>
              <w:jc w:val="center"/>
              <w:rPr>
                <w:rFonts w:cs="B Mitra"/>
                <w:sz w:val="24"/>
                <w:szCs w:val="24"/>
                <w:lang w:bidi="fa-IR"/>
              </w:rPr>
            </w:pPr>
            <w:r w:rsidRPr="00CC5CB3">
              <w:rPr>
                <w:rFonts w:cs="B Mitra"/>
                <w:sz w:val="24"/>
                <w:szCs w:val="24"/>
                <w:lang w:bidi="fa-IR"/>
              </w:rPr>
              <w:t>(A) Student average</w:t>
            </w:r>
          </w:p>
        </w:tc>
        <w:tc>
          <w:tcPr>
            <w:tcW w:w="2673" w:type="dxa"/>
          </w:tcPr>
          <w:p w14:paraId="44968A1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معدل دانشجو</w:t>
            </w:r>
          </w:p>
        </w:tc>
      </w:tr>
      <w:tr w:rsidR="00CC5CB3" w:rsidRPr="001F1413" w14:paraId="04E7BE40" w14:textId="77777777" w:rsidTr="00A830DC">
        <w:trPr>
          <w:trHeight w:val="440"/>
        </w:trPr>
        <w:tc>
          <w:tcPr>
            <w:tcW w:w="1055" w:type="dxa"/>
          </w:tcPr>
          <w:p w14:paraId="6ECDC46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66F4ACC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Followers</w:t>
            </w:r>
          </w:p>
        </w:tc>
        <w:tc>
          <w:tcPr>
            <w:tcW w:w="2673" w:type="dxa"/>
          </w:tcPr>
          <w:p w14:paraId="53948CB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لیست همراهان</w:t>
            </w:r>
          </w:p>
        </w:tc>
      </w:tr>
      <w:tr w:rsidR="00CC5CB3" w:rsidRPr="001F1413" w14:paraId="248D089A" w14:textId="77777777" w:rsidTr="00A830DC">
        <w:trPr>
          <w:trHeight w:val="440"/>
        </w:trPr>
        <w:tc>
          <w:tcPr>
            <w:tcW w:w="1055" w:type="dxa"/>
          </w:tcPr>
          <w:p w14:paraId="497A485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335CFB9" w14:textId="77777777" w:rsidR="00CC5CB3" w:rsidRPr="00CC5CB3" w:rsidRDefault="00CC5CB3" w:rsidP="00CC5CB3">
            <w:pPr>
              <w:jc w:val="center"/>
              <w:rPr>
                <w:rFonts w:cs="B Mitra"/>
                <w:sz w:val="24"/>
                <w:szCs w:val="24"/>
                <w:lang w:bidi="fa-IR"/>
              </w:rPr>
            </w:pPr>
            <w:r w:rsidRPr="00CC5CB3">
              <w:rPr>
                <w:rFonts w:cs="B Mitra"/>
                <w:sz w:val="24"/>
                <w:szCs w:val="24"/>
                <w:lang w:bidi="fa-IR"/>
              </w:rPr>
              <w:t>(A) Final selected courses</w:t>
            </w:r>
          </w:p>
        </w:tc>
        <w:tc>
          <w:tcPr>
            <w:tcW w:w="2673" w:type="dxa"/>
          </w:tcPr>
          <w:p w14:paraId="726EED2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نهایی انتخاب شده</w:t>
            </w:r>
          </w:p>
        </w:tc>
      </w:tr>
      <w:tr w:rsidR="00CC5CB3" w:rsidRPr="001F1413" w14:paraId="79F3B2D8" w14:textId="77777777" w:rsidTr="00A830DC">
        <w:trPr>
          <w:trHeight w:val="440"/>
        </w:trPr>
        <w:tc>
          <w:tcPr>
            <w:tcW w:w="1055" w:type="dxa"/>
          </w:tcPr>
          <w:p w14:paraId="518FB32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0D94D71" w14:textId="77777777" w:rsidR="00CC5CB3" w:rsidRPr="00CC5CB3" w:rsidRDefault="00CC5CB3" w:rsidP="00CC5CB3">
            <w:pPr>
              <w:jc w:val="center"/>
              <w:rPr>
                <w:rFonts w:cs="B Mitra"/>
                <w:sz w:val="24"/>
                <w:szCs w:val="24"/>
                <w:lang w:bidi="fa-IR"/>
              </w:rPr>
            </w:pPr>
            <w:r w:rsidRPr="00CC5CB3">
              <w:rPr>
                <w:rFonts w:cs="B Mitra"/>
                <w:sz w:val="24"/>
                <w:szCs w:val="24"/>
                <w:lang w:bidi="fa-IR"/>
              </w:rPr>
              <w:t>(A) Basic selected courses</w:t>
            </w:r>
          </w:p>
        </w:tc>
        <w:tc>
          <w:tcPr>
            <w:tcW w:w="2673" w:type="dxa"/>
          </w:tcPr>
          <w:p w14:paraId="7B7CB33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دروس ثبت نام مقدماتی</w:t>
            </w:r>
          </w:p>
        </w:tc>
      </w:tr>
      <w:tr w:rsidR="00CC5CB3" w:rsidRPr="001F1413" w14:paraId="47C56478" w14:textId="77777777" w:rsidTr="00A830DC">
        <w:trPr>
          <w:trHeight w:val="440"/>
        </w:trPr>
        <w:tc>
          <w:tcPr>
            <w:tcW w:w="1055" w:type="dxa"/>
          </w:tcPr>
          <w:p w14:paraId="58AA1841"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071493D" w14:textId="77777777" w:rsidR="00CC5CB3" w:rsidRPr="00CC5CB3" w:rsidRDefault="00CC5CB3" w:rsidP="00CC5CB3">
            <w:pPr>
              <w:jc w:val="center"/>
              <w:rPr>
                <w:rFonts w:cs="B Mitra"/>
                <w:sz w:val="24"/>
                <w:szCs w:val="24"/>
                <w:lang w:bidi="fa-IR"/>
              </w:rPr>
            </w:pPr>
            <w:r w:rsidRPr="00CC5CB3">
              <w:rPr>
                <w:rFonts w:cs="B Mitra"/>
                <w:sz w:val="24"/>
                <w:szCs w:val="24"/>
                <w:lang w:bidi="fa-IR"/>
              </w:rPr>
              <w:t>(AS) Suggest (Course, Student)</w:t>
            </w:r>
          </w:p>
          <w:p w14:paraId="6513688C" w14:textId="77777777" w:rsidR="00CC5CB3" w:rsidRPr="00CC5CB3" w:rsidRDefault="00CC5CB3" w:rsidP="00CC5CB3">
            <w:pPr>
              <w:jc w:val="center"/>
              <w:rPr>
                <w:rFonts w:cs="B Mitra"/>
                <w:sz w:val="24"/>
                <w:szCs w:val="24"/>
                <w:lang w:bidi="fa-IR"/>
              </w:rPr>
            </w:pPr>
            <w:r w:rsidRPr="00CC5CB3">
              <w:rPr>
                <w:rFonts w:cs="B Mitra"/>
                <w:sz w:val="24"/>
                <w:szCs w:val="24"/>
                <w:lang w:bidi="fa-IR"/>
              </w:rPr>
              <w:t>(0…n,1)</w:t>
            </w:r>
          </w:p>
        </w:tc>
        <w:tc>
          <w:tcPr>
            <w:tcW w:w="2673" w:type="dxa"/>
          </w:tcPr>
          <w:p w14:paraId="349EB65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پیشنهاد بدهد</w:t>
            </w:r>
          </w:p>
        </w:tc>
      </w:tr>
      <w:tr w:rsidR="00CC5CB3" w:rsidRPr="001F1413" w14:paraId="3C939C77" w14:textId="77777777" w:rsidTr="00A830DC">
        <w:trPr>
          <w:trHeight w:val="440"/>
        </w:trPr>
        <w:tc>
          <w:tcPr>
            <w:tcW w:w="1055" w:type="dxa"/>
          </w:tcPr>
          <w:p w14:paraId="7AAC330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B2E4871"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Favorite Plans</w:t>
            </w:r>
          </w:p>
        </w:tc>
        <w:tc>
          <w:tcPr>
            <w:tcW w:w="2673" w:type="dxa"/>
          </w:tcPr>
          <w:p w14:paraId="799DFA2D" w14:textId="7DC07862" w:rsidR="00CC5CB3" w:rsidRPr="00CC5CB3" w:rsidRDefault="00CC5CB3" w:rsidP="00CC5CB3">
            <w:pPr>
              <w:jc w:val="center"/>
              <w:rPr>
                <w:rFonts w:cs="B Mitra"/>
                <w:sz w:val="24"/>
                <w:szCs w:val="24"/>
                <w:rtl/>
                <w:lang w:bidi="fa-IR"/>
              </w:rPr>
            </w:pPr>
            <w:r w:rsidRPr="00CC5CB3">
              <w:rPr>
                <w:rFonts w:cs="B Mitra" w:hint="cs"/>
                <w:sz w:val="24"/>
                <w:szCs w:val="24"/>
                <w:rtl/>
                <w:lang w:bidi="fa-IR"/>
              </w:rPr>
              <w:t>برنامه</w:t>
            </w:r>
            <w:r w:rsidR="000C0508">
              <w:rPr>
                <w:rFonts w:cs="B Mitra" w:hint="cs"/>
                <w:sz w:val="24"/>
                <w:szCs w:val="24"/>
                <w:rtl/>
                <w:lang w:bidi="fa-IR"/>
              </w:rPr>
              <w:t>‌</w:t>
            </w:r>
            <w:r w:rsidRPr="00CC5CB3">
              <w:rPr>
                <w:rFonts w:cs="B Mitra" w:hint="cs"/>
                <w:sz w:val="24"/>
                <w:szCs w:val="24"/>
                <w:rtl/>
                <w:lang w:bidi="fa-IR"/>
              </w:rPr>
              <w:t>های مورد علاقه</w:t>
            </w:r>
          </w:p>
        </w:tc>
      </w:tr>
      <w:tr w:rsidR="00CC5CB3" w:rsidRPr="001F1413" w14:paraId="1E93E060" w14:textId="77777777" w:rsidTr="00A830DC">
        <w:trPr>
          <w:trHeight w:val="440"/>
        </w:trPr>
        <w:tc>
          <w:tcPr>
            <w:tcW w:w="1055" w:type="dxa"/>
          </w:tcPr>
          <w:p w14:paraId="61BE7059" w14:textId="77777777" w:rsidR="00CC5CB3" w:rsidRPr="00CC5CB3" w:rsidRDefault="00CC5CB3" w:rsidP="00CC5CB3">
            <w:pPr>
              <w:jc w:val="center"/>
              <w:rPr>
                <w:rFonts w:cs="B Mitra"/>
                <w:sz w:val="24"/>
                <w:szCs w:val="24"/>
              </w:rPr>
            </w:pPr>
            <w:r w:rsidRPr="00CC5CB3">
              <w:rPr>
                <w:rFonts w:cs="B Mitra"/>
                <w:sz w:val="24"/>
                <w:szCs w:val="24"/>
              </w:rPr>
              <w:t>1 (a)</w:t>
            </w:r>
          </w:p>
        </w:tc>
        <w:tc>
          <w:tcPr>
            <w:tcW w:w="5288" w:type="dxa"/>
          </w:tcPr>
          <w:p w14:paraId="61E8DE25" w14:textId="77777777" w:rsidR="00CC5CB3" w:rsidRPr="00CC5CB3" w:rsidRDefault="00CC5CB3" w:rsidP="00CC5CB3">
            <w:pPr>
              <w:jc w:val="center"/>
              <w:rPr>
                <w:rFonts w:cs="B Mitra"/>
                <w:sz w:val="24"/>
                <w:szCs w:val="24"/>
                <w:lang w:bidi="fa-IR"/>
              </w:rPr>
            </w:pPr>
            <w:r w:rsidRPr="00CC5CB3">
              <w:rPr>
                <w:rFonts w:cs="B Mitra"/>
                <w:sz w:val="24"/>
                <w:szCs w:val="24"/>
                <w:lang w:bidi="fa-IR"/>
              </w:rPr>
              <w:t>(C) Teacher</w:t>
            </w:r>
          </w:p>
        </w:tc>
        <w:tc>
          <w:tcPr>
            <w:tcW w:w="2673" w:type="dxa"/>
          </w:tcPr>
          <w:p w14:paraId="3D9F2D26"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استاد</w:t>
            </w:r>
          </w:p>
        </w:tc>
      </w:tr>
      <w:tr w:rsidR="00CC5CB3" w:rsidRPr="001F1413" w14:paraId="7D60685E" w14:textId="77777777" w:rsidTr="00A830DC">
        <w:trPr>
          <w:trHeight w:val="440"/>
        </w:trPr>
        <w:tc>
          <w:tcPr>
            <w:tcW w:w="1055" w:type="dxa"/>
          </w:tcPr>
          <w:p w14:paraId="2A1386F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A2E4FA8"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poll</w:t>
            </w:r>
          </w:p>
        </w:tc>
        <w:tc>
          <w:tcPr>
            <w:tcW w:w="2673" w:type="dxa"/>
          </w:tcPr>
          <w:p w14:paraId="6DB2BF43"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نظرسنجی هر استاد</w:t>
            </w:r>
          </w:p>
        </w:tc>
      </w:tr>
      <w:tr w:rsidR="00CC5CB3" w:rsidRPr="001F1413" w14:paraId="728887E2" w14:textId="77777777" w:rsidTr="00A830DC">
        <w:trPr>
          <w:trHeight w:val="440"/>
        </w:trPr>
        <w:tc>
          <w:tcPr>
            <w:tcW w:w="1055" w:type="dxa"/>
          </w:tcPr>
          <w:p w14:paraId="7690E83D"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02A635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education plan</w:t>
            </w:r>
          </w:p>
        </w:tc>
        <w:tc>
          <w:tcPr>
            <w:tcW w:w="2673" w:type="dxa"/>
          </w:tcPr>
          <w:p w14:paraId="65330D0D" w14:textId="77777777" w:rsidR="00CC5CB3" w:rsidRPr="00CC5CB3" w:rsidRDefault="00CC5CB3" w:rsidP="00CC5CB3">
            <w:pPr>
              <w:jc w:val="center"/>
              <w:rPr>
                <w:rFonts w:cs="B Mitra"/>
                <w:sz w:val="24"/>
                <w:szCs w:val="24"/>
                <w:rtl/>
              </w:rPr>
            </w:pPr>
            <w:r w:rsidRPr="00CC5CB3">
              <w:rPr>
                <w:rFonts w:cs="B Mitra" w:hint="cs"/>
                <w:sz w:val="24"/>
                <w:szCs w:val="24"/>
                <w:rtl/>
              </w:rPr>
              <w:t>طرح درس هر استاد</w:t>
            </w:r>
          </w:p>
        </w:tc>
      </w:tr>
      <w:tr w:rsidR="00CC5CB3" w:rsidRPr="001F1413" w14:paraId="4549A776" w14:textId="77777777" w:rsidTr="00A830DC">
        <w:trPr>
          <w:trHeight w:val="440"/>
        </w:trPr>
        <w:tc>
          <w:tcPr>
            <w:tcW w:w="1055" w:type="dxa"/>
          </w:tcPr>
          <w:p w14:paraId="7AD1D2F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E978D9F" w14:textId="77777777" w:rsidR="00CC5CB3" w:rsidRPr="00CC5CB3" w:rsidRDefault="00CC5CB3" w:rsidP="00CC5CB3">
            <w:pPr>
              <w:jc w:val="center"/>
              <w:rPr>
                <w:rFonts w:cs="B Mitra"/>
                <w:sz w:val="24"/>
                <w:szCs w:val="24"/>
                <w:lang w:bidi="fa-IR"/>
              </w:rPr>
            </w:pPr>
            <w:r w:rsidRPr="00CC5CB3">
              <w:rPr>
                <w:rFonts w:cs="B Mitra"/>
                <w:sz w:val="24"/>
                <w:szCs w:val="24"/>
                <w:lang w:bidi="fa-IR"/>
              </w:rPr>
              <w:t>(A) Teacher name</w:t>
            </w:r>
          </w:p>
        </w:tc>
        <w:tc>
          <w:tcPr>
            <w:tcW w:w="2673" w:type="dxa"/>
          </w:tcPr>
          <w:p w14:paraId="7720EDA4"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استاد</w:t>
            </w:r>
          </w:p>
        </w:tc>
      </w:tr>
      <w:tr w:rsidR="00CC5CB3" w:rsidRPr="001F1413" w14:paraId="41073BCE" w14:textId="77777777" w:rsidTr="00A830DC">
        <w:trPr>
          <w:trHeight w:val="440"/>
        </w:trPr>
        <w:tc>
          <w:tcPr>
            <w:tcW w:w="1055" w:type="dxa"/>
          </w:tcPr>
          <w:p w14:paraId="35AA2F8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CED7FAB" w14:textId="77777777" w:rsidR="00CC5CB3" w:rsidRPr="00CC5CB3" w:rsidRDefault="00CC5CB3" w:rsidP="00CC5CB3">
            <w:pPr>
              <w:jc w:val="center"/>
              <w:rPr>
                <w:rFonts w:cs="B Mitra"/>
                <w:sz w:val="24"/>
                <w:szCs w:val="24"/>
                <w:lang w:bidi="fa-IR"/>
              </w:rPr>
            </w:pPr>
            <w:r w:rsidRPr="00CC5CB3">
              <w:rPr>
                <w:rFonts w:cs="B Mitra"/>
                <w:sz w:val="24"/>
                <w:szCs w:val="24"/>
                <w:lang w:bidi="fa-IR"/>
              </w:rPr>
              <w:t>(AS) Present (Teacher, Course)</w:t>
            </w:r>
          </w:p>
          <w:p w14:paraId="1E479D1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3C631AC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ارائه بدهد</w:t>
            </w:r>
          </w:p>
        </w:tc>
      </w:tr>
      <w:tr w:rsidR="00CC5CB3" w:rsidRPr="001F1413" w14:paraId="5A50BC94" w14:textId="77777777" w:rsidTr="00A830DC">
        <w:trPr>
          <w:trHeight w:val="440"/>
        </w:trPr>
        <w:tc>
          <w:tcPr>
            <w:tcW w:w="1055" w:type="dxa"/>
          </w:tcPr>
          <w:p w14:paraId="4D8E1CCF" w14:textId="77777777" w:rsidR="00CC5CB3" w:rsidRPr="00CC5CB3" w:rsidRDefault="00CC5CB3" w:rsidP="00CC5CB3">
            <w:pPr>
              <w:jc w:val="center"/>
              <w:rPr>
                <w:rFonts w:cs="B Mitra"/>
                <w:sz w:val="24"/>
                <w:szCs w:val="24"/>
                <w:lang w:bidi="fa-IR"/>
              </w:rPr>
            </w:pPr>
            <w:r w:rsidRPr="00CC5CB3">
              <w:rPr>
                <w:rFonts w:cs="B Mitra"/>
                <w:sz w:val="24"/>
                <w:szCs w:val="24"/>
                <w:lang w:bidi="fa-IR"/>
              </w:rPr>
              <w:t>1 (C)</w:t>
            </w:r>
          </w:p>
        </w:tc>
        <w:tc>
          <w:tcPr>
            <w:tcW w:w="5288" w:type="dxa"/>
          </w:tcPr>
          <w:p w14:paraId="5FF41C45" w14:textId="77777777" w:rsidR="00CC5CB3" w:rsidRPr="00CC5CB3" w:rsidRDefault="00CC5CB3" w:rsidP="00CC5CB3">
            <w:pPr>
              <w:jc w:val="center"/>
              <w:rPr>
                <w:rFonts w:cs="B Mitra"/>
                <w:sz w:val="24"/>
                <w:szCs w:val="24"/>
                <w:lang w:bidi="fa-IR"/>
              </w:rPr>
            </w:pPr>
            <w:r w:rsidRPr="00CC5CB3">
              <w:rPr>
                <w:rFonts w:cs="B Mitra"/>
                <w:sz w:val="24"/>
                <w:szCs w:val="24"/>
                <w:lang w:bidi="fa-IR"/>
              </w:rPr>
              <w:t>(AC) Presented Courses (present)</w:t>
            </w:r>
          </w:p>
        </w:tc>
        <w:tc>
          <w:tcPr>
            <w:tcW w:w="2673" w:type="dxa"/>
          </w:tcPr>
          <w:p w14:paraId="32ED7290" w14:textId="27B18A27" w:rsidR="00CC5CB3" w:rsidRPr="00CC5CB3" w:rsidRDefault="00CC5CB3" w:rsidP="00CC5CB3">
            <w:pPr>
              <w:jc w:val="center"/>
              <w:rPr>
                <w:rFonts w:cs="B Mitra"/>
                <w:sz w:val="24"/>
                <w:szCs w:val="24"/>
                <w:rtl/>
                <w:lang w:bidi="fa-IR"/>
              </w:rPr>
            </w:pPr>
            <w:r w:rsidRPr="00CC5CB3">
              <w:rPr>
                <w:rFonts w:cs="B Mitra" w:hint="cs"/>
                <w:sz w:val="24"/>
                <w:szCs w:val="24"/>
                <w:rtl/>
                <w:lang w:bidi="fa-IR"/>
              </w:rPr>
              <w:t>درس</w:t>
            </w:r>
            <w:r w:rsidR="00B90BA7">
              <w:rPr>
                <w:rFonts w:cs="B Mitra" w:hint="cs"/>
                <w:sz w:val="24"/>
                <w:szCs w:val="24"/>
                <w:rtl/>
                <w:lang w:bidi="fa-IR"/>
              </w:rPr>
              <w:t>‌</w:t>
            </w:r>
            <w:r w:rsidRPr="00CC5CB3">
              <w:rPr>
                <w:rFonts w:cs="B Mitra" w:hint="cs"/>
                <w:sz w:val="24"/>
                <w:szCs w:val="24"/>
                <w:rtl/>
                <w:lang w:bidi="fa-IR"/>
              </w:rPr>
              <w:t>های ارائه شده</w:t>
            </w:r>
          </w:p>
        </w:tc>
      </w:tr>
      <w:tr w:rsidR="00CC5CB3" w:rsidRPr="001F1413" w14:paraId="1C76DFC0" w14:textId="77777777" w:rsidTr="00A830DC">
        <w:trPr>
          <w:trHeight w:val="440"/>
        </w:trPr>
        <w:tc>
          <w:tcPr>
            <w:tcW w:w="1055" w:type="dxa"/>
          </w:tcPr>
          <w:p w14:paraId="665F516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1C3D6BA"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0111A1BF"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980C591" w14:textId="77777777" w:rsidTr="00A830DC">
        <w:trPr>
          <w:trHeight w:val="440"/>
        </w:trPr>
        <w:tc>
          <w:tcPr>
            <w:tcW w:w="1055" w:type="dxa"/>
          </w:tcPr>
          <w:p w14:paraId="1772878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FC6A6B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22F69A0E" w14:textId="77777777" w:rsidR="00CC5CB3" w:rsidRPr="00CC5CB3" w:rsidRDefault="00CC5CB3" w:rsidP="00CC5CB3">
            <w:pPr>
              <w:jc w:val="center"/>
              <w:rPr>
                <w:rFonts w:cs="B Mitra"/>
                <w:sz w:val="24"/>
                <w:szCs w:val="24"/>
                <w:rtl/>
              </w:rPr>
            </w:pPr>
            <w:r w:rsidRPr="00CC5CB3">
              <w:rPr>
                <w:rFonts w:cs="B Mitra" w:hint="cs"/>
                <w:sz w:val="24"/>
                <w:szCs w:val="24"/>
                <w:rtl/>
              </w:rPr>
              <w:t>سال تحصیلی</w:t>
            </w:r>
          </w:p>
        </w:tc>
      </w:tr>
      <w:tr w:rsidR="00CC5CB3" w:rsidRPr="001F1413" w14:paraId="5B1447D6" w14:textId="77777777" w:rsidTr="00A830DC">
        <w:trPr>
          <w:trHeight w:val="440"/>
        </w:trPr>
        <w:tc>
          <w:tcPr>
            <w:tcW w:w="1055" w:type="dxa"/>
          </w:tcPr>
          <w:p w14:paraId="0C282FE5" w14:textId="77777777" w:rsidR="00CC5CB3" w:rsidRPr="00CC5CB3" w:rsidRDefault="00CC5CB3" w:rsidP="00CC5CB3">
            <w:pPr>
              <w:jc w:val="center"/>
              <w:rPr>
                <w:rFonts w:cs="B Mitra"/>
                <w:sz w:val="24"/>
                <w:szCs w:val="24"/>
                <w:rtl/>
              </w:rPr>
            </w:pPr>
            <w:r w:rsidRPr="00CC5CB3">
              <w:rPr>
                <w:rFonts w:cs="B Mitra"/>
                <w:sz w:val="24"/>
                <w:szCs w:val="24"/>
              </w:rPr>
              <w:t>1 (a)</w:t>
            </w:r>
          </w:p>
        </w:tc>
        <w:tc>
          <w:tcPr>
            <w:tcW w:w="5288" w:type="dxa"/>
          </w:tcPr>
          <w:p w14:paraId="7CC228AC" w14:textId="77777777" w:rsidR="00CC5CB3" w:rsidRPr="00CC5CB3" w:rsidRDefault="00CC5CB3" w:rsidP="00CC5CB3">
            <w:pPr>
              <w:jc w:val="center"/>
              <w:rPr>
                <w:rFonts w:cs="B Mitra"/>
                <w:sz w:val="24"/>
                <w:szCs w:val="24"/>
                <w:rtl/>
                <w:lang w:bidi="fa-IR"/>
              </w:rPr>
            </w:pPr>
            <w:r w:rsidRPr="00CC5CB3">
              <w:rPr>
                <w:rFonts w:cs="B Mitra"/>
                <w:sz w:val="24"/>
                <w:szCs w:val="24"/>
                <w:lang w:bidi="fa-IR"/>
              </w:rPr>
              <w:t>(C) Course</w:t>
            </w:r>
          </w:p>
          <w:p w14:paraId="3F9F4F70" w14:textId="77777777" w:rsidR="00CC5CB3" w:rsidRPr="00CC5CB3" w:rsidRDefault="00CC5CB3" w:rsidP="00CC5CB3">
            <w:pPr>
              <w:jc w:val="center"/>
              <w:rPr>
                <w:rFonts w:cs="B Mitra"/>
                <w:sz w:val="24"/>
                <w:szCs w:val="24"/>
                <w:lang w:bidi="fa-IR"/>
              </w:rPr>
            </w:pPr>
          </w:p>
        </w:tc>
        <w:tc>
          <w:tcPr>
            <w:tcW w:w="2673" w:type="dxa"/>
          </w:tcPr>
          <w:p w14:paraId="5DB74664" w14:textId="77777777" w:rsidR="00CC5CB3" w:rsidRPr="00CC5CB3" w:rsidRDefault="00CC5CB3" w:rsidP="00CC5CB3">
            <w:pPr>
              <w:jc w:val="center"/>
              <w:rPr>
                <w:rFonts w:cs="B Mitra"/>
                <w:sz w:val="24"/>
                <w:szCs w:val="24"/>
              </w:rPr>
            </w:pPr>
            <w:r w:rsidRPr="00CC5CB3">
              <w:rPr>
                <w:rFonts w:cs="B Mitra" w:hint="cs"/>
                <w:sz w:val="24"/>
                <w:szCs w:val="24"/>
                <w:rtl/>
              </w:rPr>
              <w:t>درس</w:t>
            </w:r>
          </w:p>
        </w:tc>
      </w:tr>
      <w:tr w:rsidR="00CC5CB3" w:rsidRPr="001F1413" w14:paraId="0AF67BE3" w14:textId="77777777" w:rsidTr="00A830DC">
        <w:trPr>
          <w:trHeight w:val="440"/>
        </w:trPr>
        <w:tc>
          <w:tcPr>
            <w:tcW w:w="1055" w:type="dxa"/>
          </w:tcPr>
          <w:p w14:paraId="3414D0F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DA11648"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code</w:t>
            </w:r>
          </w:p>
        </w:tc>
        <w:tc>
          <w:tcPr>
            <w:tcW w:w="2673" w:type="dxa"/>
          </w:tcPr>
          <w:p w14:paraId="47E08260" w14:textId="77777777" w:rsidR="00CC5CB3" w:rsidRPr="00CC5CB3" w:rsidRDefault="00CC5CB3" w:rsidP="00CC5CB3">
            <w:pPr>
              <w:jc w:val="center"/>
              <w:rPr>
                <w:rFonts w:cs="B Mitra"/>
                <w:sz w:val="24"/>
                <w:szCs w:val="24"/>
                <w:rtl/>
              </w:rPr>
            </w:pPr>
            <w:r w:rsidRPr="00CC5CB3">
              <w:rPr>
                <w:rFonts w:cs="B Mitra" w:hint="cs"/>
                <w:sz w:val="24"/>
                <w:szCs w:val="24"/>
                <w:rtl/>
              </w:rPr>
              <w:t>کد درس</w:t>
            </w:r>
          </w:p>
        </w:tc>
      </w:tr>
      <w:tr w:rsidR="00CC5CB3" w:rsidRPr="001F1413" w14:paraId="6108E78F" w14:textId="77777777" w:rsidTr="00A830DC">
        <w:trPr>
          <w:trHeight w:val="440"/>
        </w:trPr>
        <w:tc>
          <w:tcPr>
            <w:tcW w:w="1055" w:type="dxa"/>
          </w:tcPr>
          <w:p w14:paraId="2CFB733B"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5806803"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name</w:t>
            </w:r>
          </w:p>
        </w:tc>
        <w:tc>
          <w:tcPr>
            <w:tcW w:w="2673" w:type="dxa"/>
          </w:tcPr>
          <w:p w14:paraId="6A23232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نام درس</w:t>
            </w:r>
          </w:p>
        </w:tc>
      </w:tr>
      <w:tr w:rsidR="00CC5CB3" w:rsidRPr="001F1413" w14:paraId="46DEC590" w14:textId="77777777" w:rsidTr="00A830DC">
        <w:trPr>
          <w:trHeight w:val="440"/>
        </w:trPr>
        <w:tc>
          <w:tcPr>
            <w:tcW w:w="1055" w:type="dxa"/>
          </w:tcPr>
          <w:p w14:paraId="2DA848F8"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041AC7"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teacher</w:t>
            </w:r>
          </w:p>
        </w:tc>
        <w:tc>
          <w:tcPr>
            <w:tcW w:w="2673" w:type="dxa"/>
          </w:tcPr>
          <w:p w14:paraId="3483FF1D" w14:textId="77777777" w:rsidR="00CC5CB3" w:rsidRPr="00CC5CB3" w:rsidRDefault="00CC5CB3" w:rsidP="00CC5CB3">
            <w:pPr>
              <w:jc w:val="center"/>
              <w:rPr>
                <w:rFonts w:cs="B Mitra"/>
                <w:sz w:val="24"/>
                <w:szCs w:val="24"/>
                <w:rtl/>
              </w:rPr>
            </w:pPr>
            <w:r w:rsidRPr="00CC5CB3">
              <w:rPr>
                <w:rFonts w:cs="B Mitra" w:hint="cs"/>
                <w:sz w:val="24"/>
                <w:szCs w:val="24"/>
                <w:rtl/>
              </w:rPr>
              <w:t>نام استاد</w:t>
            </w:r>
          </w:p>
        </w:tc>
      </w:tr>
      <w:tr w:rsidR="00CC5CB3" w:rsidRPr="001F1413" w14:paraId="098E5EF6" w14:textId="77777777" w:rsidTr="00A830DC">
        <w:trPr>
          <w:trHeight w:val="440"/>
        </w:trPr>
        <w:tc>
          <w:tcPr>
            <w:tcW w:w="1055" w:type="dxa"/>
          </w:tcPr>
          <w:p w14:paraId="6B4E10D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CE8AE52"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Course holding hours</w:t>
            </w:r>
          </w:p>
        </w:tc>
        <w:tc>
          <w:tcPr>
            <w:tcW w:w="2673" w:type="dxa"/>
          </w:tcPr>
          <w:p w14:paraId="75744BD7" w14:textId="77777777" w:rsidR="00CC5CB3" w:rsidRPr="00CC5CB3" w:rsidRDefault="00CC5CB3" w:rsidP="00CC5CB3">
            <w:pPr>
              <w:jc w:val="center"/>
              <w:rPr>
                <w:rFonts w:cs="B Mitra"/>
                <w:sz w:val="24"/>
                <w:szCs w:val="24"/>
                <w:rtl/>
              </w:rPr>
            </w:pPr>
            <w:r w:rsidRPr="00CC5CB3">
              <w:rPr>
                <w:rFonts w:cs="B Mitra" w:hint="cs"/>
                <w:sz w:val="24"/>
                <w:szCs w:val="24"/>
                <w:rtl/>
              </w:rPr>
              <w:t>ساعت برگزاری کلاس</w:t>
            </w:r>
          </w:p>
        </w:tc>
      </w:tr>
      <w:tr w:rsidR="00CC5CB3" w:rsidRPr="001F1413" w14:paraId="556BB4AD" w14:textId="77777777" w:rsidTr="00A830DC">
        <w:trPr>
          <w:trHeight w:val="440"/>
        </w:trPr>
        <w:tc>
          <w:tcPr>
            <w:tcW w:w="1055" w:type="dxa"/>
          </w:tcPr>
          <w:p w14:paraId="35DDAD8E" w14:textId="77777777" w:rsidR="00CC5CB3" w:rsidRPr="00CC5CB3" w:rsidRDefault="00CC5CB3" w:rsidP="00CC5CB3">
            <w:pPr>
              <w:jc w:val="center"/>
              <w:rPr>
                <w:rFonts w:cs="B Mitra"/>
                <w:sz w:val="24"/>
                <w:szCs w:val="24"/>
              </w:rPr>
            </w:pPr>
            <w:r w:rsidRPr="00CC5CB3">
              <w:rPr>
                <w:rFonts w:cs="B Mitra"/>
                <w:sz w:val="24"/>
                <w:szCs w:val="24"/>
              </w:rPr>
              <w:lastRenderedPageBreak/>
              <w:t>6 (b)</w:t>
            </w:r>
          </w:p>
        </w:tc>
        <w:tc>
          <w:tcPr>
            <w:tcW w:w="5288" w:type="dxa"/>
          </w:tcPr>
          <w:p w14:paraId="1457DE2E"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capacity</w:t>
            </w:r>
          </w:p>
        </w:tc>
        <w:tc>
          <w:tcPr>
            <w:tcW w:w="2673" w:type="dxa"/>
          </w:tcPr>
          <w:p w14:paraId="09F34A07" w14:textId="77777777" w:rsidR="00CC5CB3" w:rsidRPr="00CC5CB3" w:rsidRDefault="00CC5CB3" w:rsidP="00CC5CB3">
            <w:pPr>
              <w:jc w:val="center"/>
              <w:rPr>
                <w:rFonts w:cs="B Mitra"/>
                <w:sz w:val="24"/>
                <w:szCs w:val="24"/>
                <w:rtl/>
              </w:rPr>
            </w:pPr>
            <w:r w:rsidRPr="00CC5CB3">
              <w:rPr>
                <w:rFonts w:cs="B Mitra" w:hint="cs"/>
                <w:sz w:val="24"/>
                <w:szCs w:val="24"/>
                <w:rtl/>
              </w:rPr>
              <w:t>ظرفیت درس</w:t>
            </w:r>
          </w:p>
        </w:tc>
      </w:tr>
      <w:tr w:rsidR="00CC5CB3" w:rsidRPr="001F1413" w14:paraId="58F512A9" w14:textId="77777777" w:rsidTr="00A830DC">
        <w:trPr>
          <w:trHeight w:val="440"/>
        </w:trPr>
        <w:tc>
          <w:tcPr>
            <w:tcW w:w="1055" w:type="dxa"/>
          </w:tcPr>
          <w:p w14:paraId="1FFF2B4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B2C729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students count</w:t>
            </w:r>
          </w:p>
        </w:tc>
        <w:tc>
          <w:tcPr>
            <w:tcW w:w="2673" w:type="dxa"/>
          </w:tcPr>
          <w:p w14:paraId="13345031"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ثبت نام شده</w:t>
            </w:r>
          </w:p>
        </w:tc>
      </w:tr>
      <w:tr w:rsidR="00CC5CB3" w:rsidRPr="001F1413" w14:paraId="1888653B" w14:textId="77777777" w:rsidTr="00A830DC">
        <w:trPr>
          <w:trHeight w:val="440"/>
        </w:trPr>
        <w:tc>
          <w:tcPr>
            <w:tcW w:w="1055" w:type="dxa"/>
          </w:tcPr>
          <w:p w14:paraId="4CD9B35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C1D131"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waiting students</w:t>
            </w:r>
          </w:p>
        </w:tc>
        <w:tc>
          <w:tcPr>
            <w:tcW w:w="2673" w:type="dxa"/>
          </w:tcPr>
          <w:p w14:paraId="648334AB" w14:textId="77777777" w:rsidR="00CC5CB3" w:rsidRPr="00CC5CB3" w:rsidRDefault="00CC5CB3" w:rsidP="00CC5CB3">
            <w:pPr>
              <w:jc w:val="center"/>
              <w:rPr>
                <w:rFonts w:cs="B Mitra"/>
                <w:sz w:val="24"/>
                <w:szCs w:val="24"/>
                <w:rtl/>
              </w:rPr>
            </w:pPr>
            <w:r w:rsidRPr="00CC5CB3">
              <w:rPr>
                <w:rFonts w:cs="B Mitra" w:hint="cs"/>
                <w:sz w:val="24"/>
                <w:szCs w:val="24"/>
                <w:rtl/>
              </w:rPr>
              <w:t>تعداد دانشجویان در صف انتظار</w:t>
            </w:r>
          </w:p>
        </w:tc>
      </w:tr>
      <w:tr w:rsidR="00CC5CB3" w:rsidRPr="001F1413" w14:paraId="52289967" w14:textId="77777777" w:rsidTr="00A830DC">
        <w:trPr>
          <w:trHeight w:val="440"/>
        </w:trPr>
        <w:tc>
          <w:tcPr>
            <w:tcW w:w="1055" w:type="dxa"/>
          </w:tcPr>
          <w:p w14:paraId="43A04B7F"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77D106A"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presentation method</w:t>
            </w:r>
          </w:p>
        </w:tc>
        <w:tc>
          <w:tcPr>
            <w:tcW w:w="2673" w:type="dxa"/>
          </w:tcPr>
          <w:p w14:paraId="13EBA514" w14:textId="77777777" w:rsidR="00CC5CB3" w:rsidRPr="00CC5CB3" w:rsidRDefault="00CC5CB3" w:rsidP="00CC5CB3">
            <w:pPr>
              <w:jc w:val="center"/>
              <w:rPr>
                <w:rFonts w:cs="B Mitra"/>
                <w:sz w:val="24"/>
                <w:szCs w:val="24"/>
                <w:rtl/>
              </w:rPr>
            </w:pPr>
            <w:r w:rsidRPr="00CC5CB3">
              <w:rPr>
                <w:rFonts w:cs="B Mitra" w:hint="cs"/>
                <w:sz w:val="24"/>
                <w:szCs w:val="24"/>
                <w:rtl/>
              </w:rPr>
              <w:t>نحوه ارائه دروس</w:t>
            </w:r>
          </w:p>
        </w:tc>
      </w:tr>
      <w:tr w:rsidR="00CC5CB3" w:rsidRPr="001F1413" w14:paraId="217235C4" w14:textId="77777777" w:rsidTr="00A830DC">
        <w:trPr>
          <w:trHeight w:val="440"/>
        </w:trPr>
        <w:tc>
          <w:tcPr>
            <w:tcW w:w="1055" w:type="dxa"/>
          </w:tcPr>
          <w:p w14:paraId="7A91D38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476D4E24" w14:textId="77777777" w:rsidR="00CC5CB3" w:rsidRPr="00CC5CB3" w:rsidRDefault="00CC5CB3" w:rsidP="00CC5CB3">
            <w:pPr>
              <w:jc w:val="center"/>
              <w:rPr>
                <w:rFonts w:cs="B Mitra"/>
                <w:sz w:val="24"/>
                <w:szCs w:val="24"/>
                <w:lang w:bidi="fa-IR"/>
              </w:rPr>
            </w:pPr>
            <w:r w:rsidRPr="00CC5CB3">
              <w:rPr>
                <w:rFonts w:cs="B Mitra"/>
                <w:sz w:val="24"/>
                <w:szCs w:val="24"/>
                <w:lang w:bidi="fa-IR"/>
              </w:rPr>
              <w:t>(A) Course exam date</w:t>
            </w:r>
          </w:p>
        </w:tc>
        <w:tc>
          <w:tcPr>
            <w:tcW w:w="2673" w:type="dxa"/>
          </w:tcPr>
          <w:p w14:paraId="475BA267" w14:textId="77777777" w:rsidR="00CC5CB3" w:rsidRPr="00CC5CB3" w:rsidRDefault="00CC5CB3" w:rsidP="00CC5CB3">
            <w:pPr>
              <w:jc w:val="center"/>
              <w:rPr>
                <w:rFonts w:cs="B Mitra"/>
                <w:sz w:val="24"/>
                <w:szCs w:val="24"/>
                <w:rtl/>
              </w:rPr>
            </w:pPr>
            <w:r w:rsidRPr="00CC5CB3">
              <w:rPr>
                <w:rFonts w:cs="B Mitra" w:hint="cs"/>
                <w:sz w:val="24"/>
                <w:szCs w:val="24"/>
                <w:rtl/>
              </w:rPr>
              <w:t>تاریخ امتحان</w:t>
            </w:r>
          </w:p>
        </w:tc>
      </w:tr>
      <w:tr w:rsidR="00CC5CB3" w:rsidRPr="001F1413" w14:paraId="792271B8" w14:textId="77777777" w:rsidTr="00A830DC">
        <w:trPr>
          <w:trHeight w:val="440"/>
        </w:trPr>
        <w:tc>
          <w:tcPr>
            <w:tcW w:w="1055" w:type="dxa"/>
          </w:tcPr>
          <w:p w14:paraId="35856CB5"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AA820B0"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Prerequisites</w:t>
            </w:r>
          </w:p>
        </w:tc>
        <w:tc>
          <w:tcPr>
            <w:tcW w:w="2673" w:type="dxa"/>
          </w:tcPr>
          <w:p w14:paraId="7EFADDF8" w14:textId="71CB2B1F" w:rsidR="00CC5CB3" w:rsidRPr="00CC5CB3" w:rsidRDefault="00CC5CB3" w:rsidP="00CC5CB3">
            <w:pPr>
              <w:jc w:val="center"/>
              <w:rPr>
                <w:rFonts w:cs="B Mitra"/>
                <w:sz w:val="24"/>
                <w:szCs w:val="24"/>
                <w:rtl/>
                <w:lang w:bidi="fa-IR"/>
              </w:rPr>
            </w:pPr>
            <w:r w:rsidRPr="00CC5CB3">
              <w:rPr>
                <w:rFonts w:cs="B Mitra" w:hint="cs"/>
                <w:sz w:val="24"/>
                <w:szCs w:val="24"/>
                <w:rtl/>
                <w:lang w:bidi="fa-IR"/>
              </w:rPr>
              <w:t>پیش</w:t>
            </w:r>
            <w:r w:rsidR="008275FA">
              <w:rPr>
                <w:rFonts w:cs="B Mitra" w:hint="cs"/>
                <w:sz w:val="24"/>
                <w:szCs w:val="24"/>
                <w:rtl/>
                <w:lang w:bidi="fa-IR"/>
              </w:rPr>
              <w:t>‌</w:t>
            </w:r>
            <w:r w:rsidRPr="00CC5CB3">
              <w:rPr>
                <w:rFonts w:cs="B Mitra" w:hint="cs"/>
                <w:sz w:val="24"/>
                <w:szCs w:val="24"/>
                <w:rtl/>
                <w:lang w:bidi="fa-IR"/>
              </w:rPr>
              <w:t>نیازهای درس</w:t>
            </w:r>
          </w:p>
        </w:tc>
      </w:tr>
      <w:tr w:rsidR="00CC5CB3" w:rsidRPr="001F1413" w14:paraId="7B05634A" w14:textId="77777777" w:rsidTr="00A830DC">
        <w:trPr>
          <w:trHeight w:val="440"/>
        </w:trPr>
        <w:tc>
          <w:tcPr>
            <w:tcW w:w="1055" w:type="dxa"/>
          </w:tcPr>
          <w:p w14:paraId="39719F2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6F33FA8" w14:textId="77777777" w:rsidR="00CC5CB3" w:rsidRPr="00CC5CB3" w:rsidRDefault="00CC5CB3" w:rsidP="00CC5CB3">
            <w:pPr>
              <w:jc w:val="center"/>
              <w:rPr>
                <w:rFonts w:cs="B Mitra"/>
                <w:sz w:val="24"/>
                <w:szCs w:val="24"/>
                <w:rtl/>
                <w:lang w:bidi="fa-IR"/>
              </w:rPr>
            </w:pPr>
            <w:r w:rsidRPr="00CC5CB3">
              <w:rPr>
                <w:rFonts w:cs="B Mitra"/>
                <w:sz w:val="24"/>
                <w:szCs w:val="24"/>
                <w:lang w:bidi="fa-IR"/>
              </w:rPr>
              <w:t>(A) co - requisite</w:t>
            </w:r>
          </w:p>
        </w:tc>
        <w:tc>
          <w:tcPr>
            <w:tcW w:w="2673" w:type="dxa"/>
          </w:tcPr>
          <w:p w14:paraId="4CDDFB7A"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همنیاز بودن</w:t>
            </w:r>
          </w:p>
        </w:tc>
      </w:tr>
      <w:tr w:rsidR="00CC5CB3" w:rsidRPr="001F1413" w14:paraId="2C713310" w14:textId="77777777" w:rsidTr="00A830DC">
        <w:trPr>
          <w:trHeight w:val="440"/>
        </w:trPr>
        <w:tc>
          <w:tcPr>
            <w:tcW w:w="1055" w:type="dxa"/>
          </w:tcPr>
          <w:p w14:paraId="18BF0446"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7313A49A" w14:textId="77777777" w:rsidR="00CC5CB3" w:rsidRPr="00CC5CB3" w:rsidRDefault="00CC5CB3" w:rsidP="00CC5CB3">
            <w:pPr>
              <w:jc w:val="center"/>
              <w:rPr>
                <w:rFonts w:cs="B Mitra"/>
                <w:sz w:val="24"/>
                <w:szCs w:val="24"/>
                <w:lang w:bidi="fa-IR"/>
              </w:rPr>
            </w:pPr>
            <w:r w:rsidRPr="00CC5CB3">
              <w:rPr>
                <w:rFonts w:cs="B Mitra"/>
                <w:sz w:val="24"/>
                <w:szCs w:val="24"/>
                <w:lang w:bidi="fa-IR"/>
              </w:rPr>
              <w:t>(AS) Share (Student, Student)</w:t>
            </w:r>
          </w:p>
          <w:p w14:paraId="539EAA78"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08FEA79F" w14:textId="3019F221" w:rsidR="00CC5CB3" w:rsidRPr="00CC5CB3" w:rsidRDefault="00CC5CB3" w:rsidP="00CC5CB3">
            <w:pPr>
              <w:jc w:val="center"/>
              <w:rPr>
                <w:rFonts w:cs="B Mitra"/>
                <w:sz w:val="24"/>
                <w:szCs w:val="24"/>
                <w:rtl/>
                <w:lang w:bidi="fa-IR"/>
              </w:rPr>
            </w:pPr>
            <w:r w:rsidRPr="00CC5CB3">
              <w:rPr>
                <w:rFonts w:cs="B Mitra" w:hint="cs"/>
                <w:sz w:val="24"/>
                <w:szCs w:val="24"/>
                <w:rtl/>
                <w:lang w:bidi="fa-IR"/>
              </w:rPr>
              <w:t>اشتراک</w:t>
            </w:r>
            <w:r w:rsidR="00921913">
              <w:rPr>
                <w:rFonts w:cs="B Mitra" w:hint="cs"/>
                <w:sz w:val="24"/>
                <w:szCs w:val="24"/>
                <w:rtl/>
                <w:lang w:bidi="fa-IR"/>
              </w:rPr>
              <w:t>‌</w:t>
            </w:r>
            <w:r w:rsidRPr="00CC5CB3">
              <w:rPr>
                <w:rFonts w:cs="B Mitra" w:hint="cs"/>
                <w:sz w:val="24"/>
                <w:szCs w:val="24"/>
                <w:rtl/>
                <w:lang w:bidi="fa-IR"/>
              </w:rPr>
              <w:t>گذاری</w:t>
            </w:r>
          </w:p>
        </w:tc>
      </w:tr>
      <w:tr w:rsidR="00CC5CB3" w:rsidRPr="001F1413" w14:paraId="5AFE1E8E" w14:textId="77777777" w:rsidTr="00A830DC">
        <w:trPr>
          <w:trHeight w:val="440"/>
        </w:trPr>
        <w:tc>
          <w:tcPr>
            <w:tcW w:w="1055" w:type="dxa"/>
          </w:tcPr>
          <w:p w14:paraId="0DC0BE6A" w14:textId="77777777" w:rsidR="00CC5CB3" w:rsidRPr="00CC5CB3" w:rsidRDefault="00CC5CB3" w:rsidP="00CC5CB3">
            <w:pPr>
              <w:jc w:val="center"/>
              <w:rPr>
                <w:rFonts w:cs="B Mitra"/>
                <w:sz w:val="24"/>
                <w:szCs w:val="24"/>
              </w:rPr>
            </w:pPr>
            <w:r w:rsidRPr="000C3C6D">
              <w:rPr>
                <w:rFonts w:cs="B Mitra"/>
                <w:sz w:val="24"/>
                <w:szCs w:val="24"/>
              </w:rPr>
              <w:t>3</w:t>
            </w:r>
          </w:p>
        </w:tc>
        <w:tc>
          <w:tcPr>
            <w:tcW w:w="5288" w:type="dxa"/>
          </w:tcPr>
          <w:p w14:paraId="36559491" w14:textId="7DCCF53B" w:rsidR="00CC5CB3" w:rsidRPr="00CC5CB3" w:rsidRDefault="00CC5CB3" w:rsidP="00CC5CB3">
            <w:pPr>
              <w:jc w:val="center"/>
              <w:rPr>
                <w:rFonts w:cs="B Mitra"/>
                <w:sz w:val="24"/>
                <w:szCs w:val="24"/>
                <w:lang w:bidi="fa-IR"/>
              </w:rPr>
            </w:pPr>
            <w:r w:rsidRPr="00CC5CB3">
              <w:rPr>
                <w:rFonts w:cs="B Mitra"/>
                <w:sz w:val="24"/>
                <w:szCs w:val="24"/>
                <w:lang w:bidi="fa-IR"/>
              </w:rPr>
              <w:t xml:space="preserve">(AS) </w:t>
            </w:r>
            <w:r w:rsidR="000501D0">
              <w:rPr>
                <w:rFonts w:cs="B Mitra"/>
                <w:sz w:val="24"/>
                <w:szCs w:val="24"/>
                <w:lang w:bidi="fa-IR"/>
              </w:rPr>
              <w:t>Conversation</w:t>
            </w:r>
            <w:r w:rsidRPr="00CC5CB3">
              <w:rPr>
                <w:rFonts w:cs="B Mitra"/>
                <w:sz w:val="24"/>
                <w:szCs w:val="24"/>
                <w:lang w:bidi="fa-IR"/>
              </w:rPr>
              <w:t xml:space="preserve"> (Student, Admin 2)</w:t>
            </w:r>
          </w:p>
        </w:tc>
        <w:tc>
          <w:tcPr>
            <w:tcW w:w="2673" w:type="dxa"/>
          </w:tcPr>
          <w:p w14:paraId="0C31510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ارتباط و گفتگو کردن</w:t>
            </w:r>
          </w:p>
        </w:tc>
      </w:tr>
      <w:tr w:rsidR="00CC5CB3" w:rsidRPr="001F1413" w14:paraId="49D1B4A3" w14:textId="77777777" w:rsidTr="00A830DC">
        <w:trPr>
          <w:trHeight w:val="440"/>
        </w:trPr>
        <w:tc>
          <w:tcPr>
            <w:tcW w:w="1055" w:type="dxa"/>
          </w:tcPr>
          <w:p w14:paraId="61E72372"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7B47C1E6" w14:textId="3F975A0B" w:rsidR="00CC5CB3" w:rsidRPr="00CC5CB3" w:rsidRDefault="00CC5CB3" w:rsidP="00CC5CB3">
            <w:pPr>
              <w:jc w:val="center"/>
              <w:rPr>
                <w:rFonts w:cs="B Mitra"/>
                <w:sz w:val="24"/>
                <w:szCs w:val="24"/>
                <w:lang w:bidi="fa-IR"/>
              </w:rPr>
            </w:pPr>
            <w:r w:rsidRPr="00CC5CB3">
              <w:rPr>
                <w:rFonts w:cs="B Mitra"/>
                <w:sz w:val="24"/>
                <w:szCs w:val="24"/>
                <w:lang w:bidi="fa-IR"/>
              </w:rPr>
              <w:t>(AC) Message</w:t>
            </w:r>
          </w:p>
        </w:tc>
        <w:tc>
          <w:tcPr>
            <w:tcW w:w="2673" w:type="dxa"/>
          </w:tcPr>
          <w:p w14:paraId="0AE68D91" w14:textId="2C663DAD" w:rsidR="00CC5CB3" w:rsidRPr="00CC5CB3" w:rsidRDefault="00CC5CB3" w:rsidP="00CC5CB3">
            <w:pPr>
              <w:jc w:val="center"/>
              <w:rPr>
                <w:rFonts w:cs="B Mitra"/>
                <w:sz w:val="24"/>
                <w:szCs w:val="24"/>
                <w:rtl/>
                <w:lang w:bidi="fa-IR"/>
              </w:rPr>
            </w:pPr>
            <w:r w:rsidRPr="00CC5CB3">
              <w:rPr>
                <w:rFonts w:cs="B Mitra" w:hint="cs"/>
                <w:sz w:val="24"/>
                <w:szCs w:val="24"/>
                <w:rtl/>
                <w:lang w:bidi="fa-IR"/>
              </w:rPr>
              <w:t>پیام</w:t>
            </w:r>
          </w:p>
        </w:tc>
      </w:tr>
      <w:tr w:rsidR="00CC5CB3" w:rsidRPr="001F1413" w14:paraId="0835E4F6" w14:textId="77777777" w:rsidTr="00A830DC">
        <w:trPr>
          <w:trHeight w:val="440"/>
        </w:trPr>
        <w:tc>
          <w:tcPr>
            <w:tcW w:w="1055" w:type="dxa"/>
          </w:tcPr>
          <w:p w14:paraId="0D0BBD91"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167409D1"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title</w:t>
            </w:r>
          </w:p>
        </w:tc>
        <w:tc>
          <w:tcPr>
            <w:tcW w:w="2673" w:type="dxa"/>
          </w:tcPr>
          <w:p w14:paraId="7CA95BDB"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عنوان پیام</w:t>
            </w:r>
          </w:p>
        </w:tc>
      </w:tr>
      <w:tr w:rsidR="00CC5CB3" w:rsidRPr="001F1413" w14:paraId="3A1AAFC4" w14:textId="77777777" w:rsidTr="00A830DC">
        <w:trPr>
          <w:trHeight w:val="440"/>
        </w:trPr>
        <w:tc>
          <w:tcPr>
            <w:tcW w:w="1055" w:type="dxa"/>
          </w:tcPr>
          <w:p w14:paraId="169D6359"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EF906BA" w14:textId="77777777" w:rsidR="00CC5CB3" w:rsidRPr="00CC5CB3" w:rsidRDefault="00CC5CB3" w:rsidP="00CC5CB3">
            <w:pPr>
              <w:jc w:val="center"/>
              <w:rPr>
                <w:rFonts w:cs="B Mitra"/>
                <w:sz w:val="24"/>
                <w:szCs w:val="24"/>
                <w:lang w:bidi="fa-IR"/>
              </w:rPr>
            </w:pPr>
            <w:r w:rsidRPr="00CC5CB3">
              <w:rPr>
                <w:rFonts w:cs="B Mitra"/>
                <w:sz w:val="24"/>
                <w:szCs w:val="24"/>
                <w:lang w:bidi="fa-IR"/>
              </w:rPr>
              <w:t>(A) Message description</w:t>
            </w:r>
          </w:p>
        </w:tc>
        <w:tc>
          <w:tcPr>
            <w:tcW w:w="2673" w:type="dxa"/>
          </w:tcPr>
          <w:p w14:paraId="2283ECA8"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متن پیام</w:t>
            </w:r>
          </w:p>
        </w:tc>
      </w:tr>
      <w:tr w:rsidR="00CC5CB3" w:rsidRPr="001F1413" w14:paraId="43F37C50" w14:textId="77777777" w:rsidTr="00A830DC">
        <w:trPr>
          <w:trHeight w:val="350"/>
        </w:trPr>
        <w:tc>
          <w:tcPr>
            <w:tcW w:w="1055" w:type="dxa"/>
          </w:tcPr>
          <w:p w14:paraId="2CD5B7AA"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1DF3B6D9" w14:textId="77777777" w:rsidR="00CC5CB3" w:rsidRPr="00CC5CB3" w:rsidRDefault="00CC5CB3" w:rsidP="00CC5CB3">
            <w:pPr>
              <w:jc w:val="center"/>
              <w:rPr>
                <w:rFonts w:cs="B Mitra"/>
                <w:sz w:val="24"/>
                <w:szCs w:val="24"/>
                <w:rtl/>
                <w:lang w:bidi="fa-IR"/>
              </w:rPr>
            </w:pPr>
            <w:r w:rsidRPr="00CC5CB3">
              <w:rPr>
                <w:rFonts w:cs="B Mitra"/>
                <w:sz w:val="24"/>
                <w:szCs w:val="24"/>
                <w:lang w:bidi="fa-IR"/>
              </w:rPr>
              <w:t>(AS) Register (Student, Course)</w:t>
            </w:r>
          </w:p>
          <w:p w14:paraId="29BA5E40"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6DBE98A9" w14:textId="26916AA2"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7912AE">
              <w:rPr>
                <w:rFonts w:cs="B Mitra" w:hint="cs"/>
                <w:sz w:val="24"/>
                <w:szCs w:val="24"/>
                <w:rtl/>
                <w:lang w:bidi="fa-IR"/>
              </w:rPr>
              <w:t>‌</w:t>
            </w:r>
            <w:r w:rsidRPr="00CC5CB3">
              <w:rPr>
                <w:rFonts w:cs="B Mitra" w:hint="cs"/>
                <w:sz w:val="24"/>
                <w:szCs w:val="24"/>
                <w:rtl/>
                <w:lang w:bidi="fa-IR"/>
              </w:rPr>
              <w:t>نام اصلی</w:t>
            </w:r>
          </w:p>
        </w:tc>
      </w:tr>
      <w:tr w:rsidR="00CC5CB3" w:rsidRPr="001F1413" w14:paraId="6A1A4646" w14:textId="77777777" w:rsidTr="00A830DC">
        <w:trPr>
          <w:trHeight w:val="350"/>
        </w:trPr>
        <w:tc>
          <w:tcPr>
            <w:tcW w:w="1055" w:type="dxa"/>
          </w:tcPr>
          <w:p w14:paraId="6EF4D8B5"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422A9B2E" w14:textId="77777777" w:rsidR="00CC5CB3" w:rsidRPr="00CC5CB3" w:rsidRDefault="00CC5CB3" w:rsidP="00CC5CB3">
            <w:pPr>
              <w:jc w:val="center"/>
              <w:rPr>
                <w:rFonts w:cs="B Mitra"/>
                <w:sz w:val="24"/>
                <w:szCs w:val="24"/>
                <w:rtl/>
                <w:lang w:bidi="fa-IR"/>
              </w:rPr>
            </w:pPr>
            <w:r w:rsidRPr="00CC5CB3">
              <w:rPr>
                <w:rFonts w:cs="B Mitra"/>
                <w:sz w:val="24"/>
                <w:szCs w:val="24"/>
                <w:lang w:bidi="fa-IR"/>
              </w:rPr>
              <w:t>(AC) Registration</w:t>
            </w:r>
          </w:p>
        </w:tc>
        <w:tc>
          <w:tcPr>
            <w:tcW w:w="2673" w:type="dxa"/>
          </w:tcPr>
          <w:p w14:paraId="778FFE43" w14:textId="3131903C"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7912AE">
              <w:rPr>
                <w:rFonts w:cs="B Mitra" w:hint="cs"/>
                <w:sz w:val="24"/>
                <w:szCs w:val="24"/>
                <w:rtl/>
                <w:lang w:bidi="fa-IR"/>
              </w:rPr>
              <w:t>‌</w:t>
            </w:r>
            <w:r w:rsidRPr="00CC5CB3">
              <w:rPr>
                <w:rFonts w:cs="B Mitra" w:hint="cs"/>
                <w:sz w:val="24"/>
                <w:szCs w:val="24"/>
                <w:rtl/>
                <w:lang w:bidi="fa-IR"/>
              </w:rPr>
              <w:t>نام</w:t>
            </w:r>
          </w:p>
        </w:tc>
      </w:tr>
      <w:tr w:rsidR="00CC5CB3" w:rsidRPr="001F1413" w14:paraId="2F9D5C08" w14:textId="77777777" w:rsidTr="00A830DC">
        <w:trPr>
          <w:trHeight w:val="350"/>
        </w:trPr>
        <w:tc>
          <w:tcPr>
            <w:tcW w:w="1055" w:type="dxa"/>
          </w:tcPr>
          <w:p w14:paraId="0D06E80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5D007DBB"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76E44E50"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3E481363" w14:textId="77777777" w:rsidTr="00A830DC">
        <w:trPr>
          <w:trHeight w:val="350"/>
        </w:trPr>
        <w:tc>
          <w:tcPr>
            <w:tcW w:w="1055" w:type="dxa"/>
          </w:tcPr>
          <w:p w14:paraId="42E07A3E"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38BE8679"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0039A3A8"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3B89CB37" w14:textId="77777777" w:rsidTr="00A830DC">
        <w:trPr>
          <w:trHeight w:val="350"/>
        </w:trPr>
        <w:tc>
          <w:tcPr>
            <w:tcW w:w="1055" w:type="dxa"/>
          </w:tcPr>
          <w:p w14:paraId="6E1C8F03"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58A74A58" w14:textId="77777777" w:rsidR="00CC5CB3" w:rsidRPr="00CC5CB3" w:rsidRDefault="00CC5CB3" w:rsidP="00CC5CB3">
            <w:pPr>
              <w:jc w:val="center"/>
              <w:rPr>
                <w:rFonts w:cs="B Mitra"/>
                <w:sz w:val="24"/>
                <w:szCs w:val="24"/>
                <w:lang w:bidi="fa-IR"/>
              </w:rPr>
            </w:pPr>
            <w:r w:rsidRPr="00CC5CB3">
              <w:rPr>
                <w:rFonts w:cs="B Mitra"/>
                <w:sz w:val="24"/>
                <w:szCs w:val="24"/>
                <w:lang w:bidi="fa-IR"/>
              </w:rPr>
              <w:t>(AS) Basic Register (Student, Course)</w:t>
            </w:r>
          </w:p>
          <w:p w14:paraId="24DBED4F" w14:textId="77777777" w:rsidR="00CC5CB3" w:rsidRPr="00CC5CB3" w:rsidRDefault="00CC5CB3" w:rsidP="00CC5CB3">
            <w:pPr>
              <w:jc w:val="center"/>
              <w:rPr>
                <w:rFonts w:cs="B Mitra"/>
                <w:sz w:val="24"/>
                <w:szCs w:val="24"/>
                <w:rtl/>
                <w:lang w:bidi="fa-IR"/>
              </w:rPr>
            </w:pPr>
            <w:r w:rsidRPr="00CC5CB3">
              <w:rPr>
                <w:rFonts w:cs="B Mitra"/>
                <w:sz w:val="24"/>
                <w:szCs w:val="24"/>
                <w:lang w:bidi="fa-IR"/>
              </w:rPr>
              <w:t>(m, n)</w:t>
            </w:r>
          </w:p>
        </w:tc>
        <w:tc>
          <w:tcPr>
            <w:tcW w:w="2673" w:type="dxa"/>
          </w:tcPr>
          <w:p w14:paraId="242BB349" w14:textId="5BF15A14" w:rsidR="00CC5CB3" w:rsidRPr="00CC5CB3" w:rsidRDefault="00CC5CB3" w:rsidP="00CC5CB3">
            <w:pPr>
              <w:jc w:val="center"/>
              <w:rPr>
                <w:rFonts w:cs="B Mitra"/>
                <w:sz w:val="24"/>
                <w:szCs w:val="24"/>
                <w:rtl/>
                <w:lang w:bidi="fa-IR"/>
              </w:rPr>
            </w:pPr>
            <w:r w:rsidRPr="00CC5CB3">
              <w:rPr>
                <w:rFonts w:cs="B Mitra" w:hint="cs"/>
                <w:sz w:val="24"/>
                <w:szCs w:val="24"/>
                <w:rtl/>
                <w:lang w:bidi="fa-IR"/>
              </w:rPr>
              <w:t>عملیات ثبت</w:t>
            </w:r>
            <w:r w:rsidR="00B42C1D">
              <w:rPr>
                <w:rFonts w:cs="B Mitra" w:hint="cs"/>
                <w:sz w:val="24"/>
                <w:szCs w:val="24"/>
                <w:rtl/>
                <w:lang w:bidi="fa-IR"/>
              </w:rPr>
              <w:t>‌</w:t>
            </w:r>
            <w:r w:rsidRPr="00CC5CB3">
              <w:rPr>
                <w:rFonts w:cs="B Mitra" w:hint="cs"/>
                <w:sz w:val="24"/>
                <w:szCs w:val="24"/>
                <w:rtl/>
                <w:lang w:bidi="fa-IR"/>
              </w:rPr>
              <w:t>نام مقدماتی</w:t>
            </w:r>
          </w:p>
        </w:tc>
      </w:tr>
      <w:tr w:rsidR="00CC5CB3" w:rsidRPr="001F1413" w14:paraId="090F428E" w14:textId="77777777" w:rsidTr="00A830DC">
        <w:trPr>
          <w:trHeight w:val="350"/>
        </w:trPr>
        <w:tc>
          <w:tcPr>
            <w:tcW w:w="1055" w:type="dxa"/>
          </w:tcPr>
          <w:p w14:paraId="3045D2B3" w14:textId="77777777" w:rsidR="00CC5CB3" w:rsidRPr="00CC5CB3" w:rsidRDefault="00CC5CB3" w:rsidP="00CC5CB3">
            <w:pPr>
              <w:jc w:val="center"/>
              <w:rPr>
                <w:rFonts w:cs="B Mitra"/>
                <w:sz w:val="24"/>
                <w:szCs w:val="24"/>
              </w:rPr>
            </w:pPr>
            <w:r w:rsidRPr="00CC5CB3">
              <w:rPr>
                <w:rFonts w:cs="B Mitra"/>
                <w:sz w:val="24"/>
                <w:szCs w:val="24"/>
              </w:rPr>
              <w:t>1 (c)</w:t>
            </w:r>
          </w:p>
        </w:tc>
        <w:tc>
          <w:tcPr>
            <w:tcW w:w="5288" w:type="dxa"/>
          </w:tcPr>
          <w:p w14:paraId="01B0EF14" w14:textId="77777777" w:rsidR="00CC5CB3" w:rsidRPr="00CC5CB3" w:rsidRDefault="00CC5CB3" w:rsidP="00CC5CB3">
            <w:pPr>
              <w:jc w:val="center"/>
              <w:rPr>
                <w:rFonts w:cs="B Mitra"/>
                <w:sz w:val="24"/>
                <w:szCs w:val="24"/>
                <w:lang w:bidi="fa-IR"/>
              </w:rPr>
            </w:pPr>
            <w:r w:rsidRPr="00CC5CB3">
              <w:rPr>
                <w:rFonts w:cs="B Mitra"/>
                <w:sz w:val="24"/>
                <w:szCs w:val="24"/>
                <w:lang w:bidi="fa-IR"/>
              </w:rPr>
              <w:t>(AC) Basic Registration</w:t>
            </w:r>
          </w:p>
        </w:tc>
        <w:tc>
          <w:tcPr>
            <w:tcW w:w="2673" w:type="dxa"/>
          </w:tcPr>
          <w:p w14:paraId="7BD081C4" w14:textId="5F789316" w:rsidR="00CC5CB3" w:rsidRPr="00CC5CB3" w:rsidRDefault="00CC5CB3" w:rsidP="00CC5CB3">
            <w:pPr>
              <w:jc w:val="center"/>
              <w:rPr>
                <w:rFonts w:cs="B Mitra"/>
                <w:sz w:val="24"/>
                <w:szCs w:val="24"/>
                <w:rtl/>
                <w:lang w:bidi="fa-IR"/>
              </w:rPr>
            </w:pPr>
            <w:r w:rsidRPr="00CC5CB3">
              <w:rPr>
                <w:rFonts w:cs="B Mitra" w:hint="cs"/>
                <w:sz w:val="24"/>
                <w:szCs w:val="24"/>
                <w:rtl/>
                <w:lang w:bidi="fa-IR"/>
              </w:rPr>
              <w:t>ثبت</w:t>
            </w:r>
            <w:r w:rsidR="000C1ABA">
              <w:rPr>
                <w:rFonts w:cs="B Mitra" w:hint="cs"/>
                <w:sz w:val="24"/>
                <w:szCs w:val="24"/>
                <w:rtl/>
                <w:lang w:bidi="fa-IR"/>
              </w:rPr>
              <w:t>‌</w:t>
            </w:r>
            <w:r w:rsidRPr="00CC5CB3">
              <w:rPr>
                <w:rFonts w:cs="B Mitra" w:hint="cs"/>
                <w:sz w:val="24"/>
                <w:szCs w:val="24"/>
                <w:rtl/>
                <w:lang w:bidi="fa-IR"/>
              </w:rPr>
              <w:t>نام مقدماتی</w:t>
            </w:r>
          </w:p>
        </w:tc>
      </w:tr>
      <w:tr w:rsidR="00CC5CB3" w:rsidRPr="001F1413" w14:paraId="3C1BA21D" w14:textId="77777777" w:rsidTr="00A830DC">
        <w:trPr>
          <w:trHeight w:val="350"/>
        </w:trPr>
        <w:tc>
          <w:tcPr>
            <w:tcW w:w="1055" w:type="dxa"/>
          </w:tcPr>
          <w:p w14:paraId="2978FFDA"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21FC25DD"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term</w:t>
            </w:r>
          </w:p>
        </w:tc>
        <w:tc>
          <w:tcPr>
            <w:tcW w:w="2673" w:type="dxa"/>
          </w:tcPr>
          <w:p w14:paraId="614556B1"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نیمسال تحصیلی</w:t>
            </w:r>
          </w:p>
        </w:tc>
      </w:tr>
      <w:tr w:rsidR="00CC5CB3" w:rsidRPr="001F1413" w14:paraId="654D7CB8" w14:textId="77777777" w:rsidTr="00A830DC">
        <w:trPr>
          <w:trHeight w:val="350"/>
        </w:trPr>
        <w:tc>
          <w:tcPr>
            <w:tcW w:w="1055" w:type="dxa"/>
          </w:tcPr>
          <w:p w14:paraId="0B26F5E6" w14:textId="77777777" w:rsidR="00CC5CB3" w:rsidRPr="00CC5CB3" w:rsidRDefault="00CC5CB3" w:rsidP="00CC5CB3">
            <w:pPr>
              <w:jc w:val="center"/>
              <w:rPr>
                <w:rFonts w:cs="B Mitra"/>
                <w:sz w:val="24"/>
                <w:szCs w:val="24"/>
              </w:rPr>
            </w:pPr>
            <w:r w:rsidRPr="00CC5CB3">
              <w:rPr>
                <w:rFonts w:cs="B Mitra"/>
                <w:sz w:val="24"/>
                <w:szCs w:val="24"/>
              </w:rPr>
              <w:t>6 (b)</w:t>
            </w:r>
          </w:p>
        </w:tc>
        <w:tc>
          <w:tcPr>
            <w:tcW w:w="5288" w:type="dxa"/>
          </w:tcPr>
          <w:p w14:paraId="70B43758" w14:textId="77777777" w:rsidR="00CC5CB3" w:rsidRPr="00CC5CB3" w:rsidRDefault="00CC5CB3" w:rsidP="00CC5CB3">
            <w:pPr>
              <w:jc w:val="center"/>
              <w:rPr>
                <w:rFonts w:cs="B Mitra"/>
                <w:sz w:val="24"/>
                <w:szCs w:val="24"/>
                <w:lang w:bidi="fa-IR"/>
              </w:rPr>
            </w:pPr>
            <w:r w:rsidRPr="00CC5CB3">
              <w:rPr>
                <w:rFonts w:cs="B Mitra"/>
                <w:sz w:val="24"/>
                <w:szCs w:val="24"/>
                <w:lang w:bidi="fa-IR"/>
              </w:rPr>
              <w:t>(A) Education year</w:t>
            </w:r>
          </w:p>
        </w:tc>
        <w:tc>
          <w:tcPr>
            <w:tcW w:w="2673" w:type="dxa"/>
          </w:tcPr>
          <w:p w14:paraId="4CBC0D0D" w14:textId="77777777" w:rsidR="00CC5CB3" w:rsidRPr="00CC5CB3" w:rsidRDefault="00CC5CB3" w:rsidP="00CC5CB3">
            <w:pPr>
              <w:jc w:val="center"/>
              <w:rPr>
                <w:rFonts w:cs="B Mitra"/>
                <w:sz w:val="24"/>
                <w:szCs w:val="24"/>
                <w:rtl/>
                <w:lang w:bidi="fa-IR"/>
              </w:rPr>
            </w:pPr>
            <w:r w:rsidRPr="00CC5CB3">
              <w:rPr>
                <w:rFonts w:cs="B Mitra" w:hint="cs"/>
                <w:sz w:val="24"/>
                <w:szCs w:val="24"/>
                <w:rtl/>
              </w:rPr>
              <w:t>سال تحصیلی</w:t>
            </w:r>
          </w:p>
        </w:tc>
      </w:tr>
      <w:tr w:rsidR="00CC5CB3" w:rsidRPr="001F1413" w14:paraId="0CF3845C" w14:textId="77777777" w:rsidTr="00A830DC">
        <w:trPr>
          <w:trHeight w:val="350"/>
        </w:trPr>
        <w:tc>
          <w:tcPr>
            <w:tcW w:w="1055" w:type="dxa"/>
          </w:tcPr>
          <w:p w14:paraId="68B6863E" w14:textId="77777777" w:rsidR="00CC5CB3" w:rsidRPr="00CC5CB3" w:rsidRDefault="00CC5CB3" w:rsidP="00CC5CB3">
            <w:pPr>
              <w:jc w:val="center"/>
              <w:rPr>
                <w:rFonts w:cs="B Mitra"/>
                <w:sz w:val="24"/>
                <w:szCs w:val="24"/>
              </w:rPr>
            </w:pPr>
            <w:r w:rsidRPr="00CC5CB3">
              <w:rPr>
                <w:rFonts w:cs="B Mitra"/>
                <w:sz w:val="24"/>
                <w:szCs w:val="24"/>
              </w:rPr>
              <w:t>3</w:t>
            </w:r>
          </w:p>
        </w:tc>
        <w:tc>
          <w:tcPr>
            <w:tcW w:w="5288" w:type="dxa"/>
          </w:tcPr>
          <w:p w14:paraId="3D48EBD7" w14:textId="77777777" w:rsidR="00CC5CB3" w:rsidRPr="00CC5CB3" w:rsidRDefault="00CC5CB3" w:rsidP="00CC5CB3">
            <w:pPr>
              <w:jc w:val="center"/>
              <w:rPr>
                <w:rFonts w:cs="B Mitra"/>
                <w:sz w:val="24"/>
                <w:szCs w:val="24"/>
                <w:lang w:bidi="fa-IR"/>
              </w:rPr>
            </w:pPr>
            <w:r w:rsidRPr="00CC5CB3">
              <w:rPr>
                <w:rFonts w:cs="B Mitra"/>
                <w:sz w:val="24"/>
                <w:szCs w:val="24"/>
                <w:lang w:bidi="fa-IR"/>
              </w:rPr>
              <w:t>(AS) Add-remove (Student, Course)</w:t>
            </w:r>
          </w:p>
          <w:p w14:paraId="318C5F7D" w14:textId="77777777" w:rsidR="00CC5CB3" w:rsidRPr="00CC5CB3" w:rsidRDefault="00CC5CB3" w:rsidP="00CC5CB3">
            <w:pPr>
              <w:jc w:val="center"/>
              <w:rPr>
                <w:rFonts w:cs="B Mitra"/>
                <w:sz w:val="24"/>
                <w:szCs w:val="24"/>
                <w:lang w:bidi="fa-IR"/>
              </w:rPr>
            </w:pPr>
            <w:r w:rsidRPr="00CC5CB3">
              <w:rPr>
                <w:rFonts w:cs="B Mitra"/>
                <w:sz w:val="24"/>
                <w:szCs w:val="24"/>
                <w:lang w:bidi="fa-IR"/>
              </w:rPr>
              <w:t>(m, n)</w:t>
            </w:r>
          </w:p>
        </w:tc>
        <w:tc>
          <w:tcPr>
            <w:tcW w:w="2673" w:type="dxa"/>
          </w:tcPr>
          <w:p w14:paraId="713803B7" w14:textId="77777777" w:rsidR="00CC5CB3" w:rsidRPr="00CC5CB3" w:rsidRDefault="00CC5CB3" w:rsidP="00CC5CB3">
            <w:pPr>
              <w:jc w:val="center"/>
              <w:rPr>
                <w:rFonts w:cs="B Mitra"/>
                <w:sz w:val="24"/>
                <w:szCs w:val="24"/>
                <w:rtl/>
                <w:lang w:bidi="fa-IR"/>
              </w:rPr>
            </w:pPr>
            <w:r w:rsidRPr="00CC5CB3">
              <w:rPr>
                <w:rFonts w:cs="B Mitra" w:hint="cs"/>
                <w:sz w:val="24"/>
                <w:szCs w:val="24"/>
                <w:rtl/>
                <w:lang w:bidi="fa-IR"/>
              </w:rPr>
              <w:t>حذف و اضافه</w:t>
            </w:r>
          </w:p>
        </w:tc>
      </w:tr>
    </w:tbl>
    <w:p w14:paraId="0382A620" w14:textId="6375C467" w:rsidR="003208DA" w:rsidRDefault="003208DA" w:rsidP="00162BCC"/>
    <w:p w14:paraId="37FC9E73" w14:textId="097A0870" w:rsidR="007B09E6" w:rsidRDefault="007B09E6" w:rsidP="00162BCC">
      <w:pPr>
        <w:rPr>
          <w:rtl/>
        </w:rPr>
      </w:pPr>
    </w:p>
    <w:p w14:paraId="29A272DA" w14:textId="581CD795" w:rsidR="00C06D1C" w:rsidRDefault="00C06D1C" w:rsidP="00162BCC">
      <w:pPr>
        <w:rPr>
          <w:rtl/>
        </w:rPr>
      </w:pPr>
    </w:p>
    <w:p w14:paraId="6587466B" w14:textId="77777777" w:rsidR="00C06D1C" w:rsidRDefault="00C06D1C" w:rsidP="00162BCC"/>
    <w:p w14:paraId="45A3DD42" w14:textId="3A6C07B7" w:rsidR="007B09E6" w:rsidRDefault="007B09E6" w:rsidP="00162BCC"/>
    <w:p w14:paraId="5D70D00B" w14:textId="4BEA2AA9" w:rsidR="007B09E6" w:rsidRDefault="007B09E6" w:rsidP="00162BCC"/>
    <w:p w14:paraId="7173681D" w14:textId="77777777" w:rsidR="007B09E6" w:rsidRDefault="007B09E6" w:rsidP="00162BCC">
      <w:pPr>
        <w:rPr>
          <w:rtl/>
        </w:rPr>
      </w:pPr>
    </w:p>
    <w:p w14:paraId="24389D99" w14:textId="53B853FA" w:rsidR="00C50C71" w:rsidRDefault="00251DFD" w:rsidP="005C4DBE">
      <w:pPr>
        <w:pStyle w:val="Heading2"/>
        <w:numPr>
          <w:ilvl w:val="0"/>
          <w:numId w:val="27"/>
        </w:numPr>
        <w:rPr>
          <w:rtl/>
        </w:rPr>
      </w:pPr>
      <w:bookmarkStart w:id="36" w:name="_Toc56816767"/>
      <w:r w:rsidRPr="00251DFD">
        <w:rPr>
          <w:rFonts w:hint="cs"/>
          <w:rtl/>
        </w:rPr>
        <w:lastRenderedPageBreak/>
        <w:t>به تصویر کشیدن مدل دامنه</w:t>
      </w:r>
      <w:bookmarkEnd w:id="36"/>
    </w:p>
    <w:p w14:paraId="617A8033" w14:textId="7AD759DF" w:rsidR="003465A1" w:rsidRPr="003465A1" w:rsidRDefault="003465A1" w:rsidP="003465A1">
      <w:pPr>
        <w:spacing w:line="360" w:lineRule="auto"/>
        <w:rPr>
          <w:rtl/>
          <w:lang w:val="en-US"/>
        </w:rPr>
      </w:pPr>
      <w:r>
        <w:rPr>
          <w:rtl/>
        </w:rPr>
        <w:t>در این گام با استفاده از اطلاعات به دست آمده از جدول بالا می</w:t>
      </w:r>
      <w:r w:rsidR="00AF6031">
        <w:rPr>
          <w:rFonts w:hint="cs"/>
          <w:rtl/>
        </w:rPr>
        <w:t>‌</w:t>
      </w:r>
      <w:r>
        <w:rPr>
          <w:rtl/>
        </w:rPr>
        <w:t>توان کلاس</w:t>
      </w:r>
      <w:r w:rsidR="00AF6031">
        <w:rPr>
          <w:rFonts w:hint="cs"/>
          <w:rtl/>
        </w:rPr>
        <w:t>‌</w:t>
      </w:r>
      <w:r>
        <w:rPr>
          <w:rtl/>
        </w:rPr>
        <w:t>ها صفت</w:t>
      </w:r>
      <w:r w:rsidR="00AF6031">
        <w:rPr>
          <w:rFonts w:hint="cs"/>
          <w:rtl/>
        </w:rPr>
        <w:t>‌</w:t>
      </w:r>
      <w:r>
        <w:rPr>
          <w:rtl/>
        </w:rPr>
        <w:t>ها و روابط را شناسایی و درنهایت</w:t>
      </w:r>
      <w:r>
        <w:rPr>
          <w:rFonts w:hint="cs"/>
          <w:rtl/>
        </w:rPr>
        <w:t xml:space="preserve"> ت</w:t>
      </w:r>
      <w:r>
        <w:rPr>
          <w:rtl/>
        </w:rPr>
        <w:t>صویرسازی کرد</w:t>
      </w:r>
      <w:r w:rsidR="00AF6031">
        <w:rPr>
          <w:rFonts w:hint="cs"/>
          <w:rtl/>
        </w:rPr>
        <w:t>.</w:t>
      </w:r>
    </w:p>
    <w:p w14:paraId="243C6557" w14:textId="16A999EF" w:rsidR="00C50C71" w:rsidRPr="00C50C71" w:rsidRDefault="00176D94" w:rsidP="00C50C71">
      <w:pPr>
        <w:jc w:val="right"/>
        <w:rPr>
          <w:rtl/>
        </w:rPr>
      </w:pPr>
      <w:r>
        <w:rPr>
          <w:noProof/>
        </w:rPr>
        <w:drawing>
          <wp:anchor distT="0" distB="0" distL="114300" distR="114300" simplePos="0" relativeHeight="251661312" behindDoc="0" locked="0" layoutInCell="1" allowOverlap="1" wp14:anchorId="4C925F1A" wp14:editId="103C9291">
            <wp:simplePos x="0" y="0"/>
            <wp:positionH relativeFrom="column">
              <wp:posOffset>-857250</wp:posOffset>
            </wp:positionH>
            <wp:positionV relativeFrom="paragraph">
              <wp:posOffset>0</wp:posOffset>
            </wp:positionV>
            <wp:extent cx="7429500" cy="4503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0" cy="450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B2D02" w14:textId="45A22C4C" w:rsidR="00251DFD" w:rsidRPr="00251DFD" w:rsidRDefault="00251DFD" w:rsidP="005C4DBE">
      <w:pPr>
        <w:pStyle w:val="Heading2"/>
        <w:numPr>
          <w:ilvl w:val="0"/>
          <w:numId w:val="27"/>
        </w:numPr>
        <w:rPr>
          <w:rtl/>
        </w:rPr>
      </w:pPr>
      <w:bookmarkStart w:id="37" w:name="_Toc56816768"/>
      <w:r w:rsidRPr="00251DFD">
        <w:rPr>
          <w:rFonts w:hint="cs"/>
          <w:rtl/>
        </w:rPr>
        <w:t>مرور مدل دامنه</w:t>
      </w:r>
      <w:bookmarkEnd w:id="37"/>
    </w:p>
    <w:p w14:paraId="0C1777A8" w14:textId="329FB7E6" w:rsidR="003465A1" w:rsidRPr="003465A1" w:rsidRDefault="003465A1" w:rsidP="003465A1">
      <w:pPr>
        <w:spacing w:line="360" w:lineRule="auto"/>
        <w:rPr>
          <w:lang w:val="en-US"/>
        </w:rPr>
      </w:pPr>
      <w:r>
        <w:rPr>
          <w:rtl/>
        </w:rPr>
        <w:t>همان</w:t>
      </w:r>
      <w:r w:rsidR="00AF6031">
        <w:rPr>
          <w:rFonts w:hint="cs"/>
          <w:rtl/>
        </w:rPr>
        <w:t>‌</w:t>
      </w:r>
      <w:r>
        <w:rPr>
          <w:rtl/>
        </w:rPr>
        <w:t>طور که مشاهده می</w:t>
      </w:r>
      <w:r w:rsidR="00AF6031">
        <w:rPr>
          <w:rFonts w:hint="cs"/>
          <w:rtl/>
        </w:rPr>
        <w:t>‌</w:t>
      </w:r>
      <w:r>
        <w:rPr>
          <w:rtl/>
        </w:rPr>
        <w:t>شود مدل دامنه تنها شامل کلاس</w:t>
      </w:r>
      <w:r w:rsidR="00AF6031">
        <w:rPr>
          <w:rFonts w:hint="cs"/>
          <w:rtl/>
        </w:rPr>
        <w:t>‌</w:t>
      </w:r>
      <w:r>
        <w:rPr>
          <w:rtl/>
        </w:rPr>
        <w:t>های دامنه می</w:t>
      </w:r>
      <w:r w:rsidR="00AF6031">
        <w:rPr>
          <w:rFonts w:hint="cs"/>
          <w:rtl/>
        </w:rPr>
        <w:t>‌</w:t>
      </w:r>
      <w:r>
        <w:rPr>
          <w:rtl/>
        </w:rPr>
        <w:t>باشد و کلاس</w:t>
      </w:r>
      <w:r w:rsidR="00AF6031">
        <w:rPr>
          <w:rFonts w:hint="cs"/>
          <w:rtl/>
        </w:rPr>
        <w:t>‌</w:t>
      </w:r>
      <w:r>
        <w:rPr>
          <w:rtl/>
        </w:rPr>
        <w:t>های طراحی و پیاده</w:t>
      </w:r>
      <w:r w:rsidR="00AF6031">
        <w:rPr>
          <w:rFonts w:hint="cs"/>
          <w:rtl/>
        </w:rPr>
        <w:t>‌</w:t>
      </w:r>
      <w:r>
        <w:rPr>
          <w:rtl/>
        </w:rPr>
        <w:t>سازی در آن وارد نشده</w:t>
      </w:r>
      <w:r w:rsidR="00AF6031">
        <w:rPr>
          <w:rFonts w:hint="cs"/>
          <w:rtl/>
        </w:rPr>
        <w:t>‌</w:t>
      </w:r>
      <w:r>
        <w:rPr>
          <w:rtl/>
        </w:rPr>
        <w:t>اند</w:t>
      </w:r>
      <w:r w:rsidR="00AF6031">
        <w:rPr>
          <w:rFonts w:hint="cs"/>
          <w:rtl/>
        </w:rPr>
        <w:t>.</w:t>
      </w:r>
    </w:p>
    <w:p w14:paraId="1EE32CD3" w14:textId="2D98664C" w:rsidR="00EE18EB" w:rsidRDefault="00EE18EB" w:rsidP="00EE18EB"/>
    <w:p w14:paraId="4A994CF2" w14:textId="7629C9DC" w:rsidR="00E2458C" w:rsidRDefault="00E2458C" w:rsidP="00EE18EB"/>
    <w:p w14:paraId="3C31F6FB" w14:textId="63DCD0FA" w:rsidR="00E2458C" w:rsidRDefault="00E2458C" w:rsidP="00EE18EB"/>
    <w:p w14:paraId="2949DFD6" w14:textId="121CE67E" w:rsidR="00E2458C" w:rsidRDefault="00E2458C" w:rsidP="00EE18EB"/>
    <w:p w14:paraId="79C329C4" w14:textId="4F2634AB" w:rsidR="00E2458C" w:rsidRDefault="00E2458C" w:rsidP="00EE18EB"/>
    <w:p w14:paraId="42C270F1" w14:textId="3873A452" w:rsidR="00E2458C" w:rsidRDefault="00E2458C" w:rsidP="00EE18EB"/>
    <w:p w14:paraId="26DF679E" w14:textId="171418A0" w:rsidR="00D6568A" w:rsidRDefault="00E2458C" w:rsidP="00D6568A">
      <w:pPr>
        <w:pStyle w:val="Heading1"/>
        <w:jc w:val="center"/>
        <w:rPr>
          <w:rtl/>
        </w:rPr>
      </w:pPr>
      <w:bookmarkStart w:id="38" w:name="_Toc56816769"/>
      <w:r w:rsidRPr="00E2458C">
        <w:rPr>
          <w:rFonts w:hint="cs"/>
          <w:rtl/>
        </w:rPr>
        <w:lastRenderedPageBreak/>
        <w:t>فصل 3</w:t>
      </w:r>
      <w:r w:rsidR="00C35E52">
        <w:rPr>
          <w:rFonts w:hint="cs"/>
          <w:rtl/>
        </w:rPr>
        <w:t>: طراحی معماری</w:t>
      </w:r>
      <w:bookmarkEnd w:id="38"/>
    </w:p>
    <w:p w14:paraId="0183F6A8" w14:textId="6AD69090" w:rsidR="003208DA" w:rsidRPr="003208DA" w:rsidRDefault="003208DA" w:rsidP="005C4DBE">
      <w:pPr>
        <w:pStyle w:val="Heading2"/>
        <w:numPr>
          <w:ilvl w:val="0"/>
          <w:numId w:val="28"/>
        </w:numPr>
        <w:rPr>
          <w:rtl/>
        </w:rPr>
      </w:pPr>
      <w:bookmarkStart w:id="39" w:name="_Toc56816770"/>
      <w:r>
        <w:rPr>
          <w:rFonts w:hint="cs"/>
          <w:rtl/>
        </w:rPr>
        <w:t>فرایند طراحی معماری</w:t>
      </w:r>
      <w:bookmarkEnd w:id="39"/>
    </w:p>
    <w:p w14:paraId="143812D6" w14:textId="4C4FA7A6" w:rsidR="00E2458C" w:rsidRDefault="00E2458C" w:rsidP="005C4DBE">
      <w:pPr>
        <w:pStyle w:val="Heading3"/>
        <w:numPr>
          <w:ilvl w:val="0"/>
          <w:numId w:val="29"/>
        </w:numPr>
        <w:rPr>
          <w:rtl/>
        </w:rPr>
      </w:pPr>
      <w:bookmarkStart w:id="40" w:name="_Toc56816771"/>
      <w:r>
        <w:rPr>
          <w:rFonts w:hint="cs"/>
          <w:rtl/>
        </w:rPr>
        <w:t>اهداف طراحی معماری</w:t>
      </w:r>
      <w:bookmarkEnd w:id="40"/>
    </w:p>
    <w:p w14:paraId="54233FBD" w14:textId="77777777" w:rsidR="00FE34FE" w:rsidRPr="00A97665" w:rsidRDefault="00E2458C" w:rsidP="005C4DBE">
      <w:pPr>
        <w:pStyle w:val="ListParagraph"/>
        <w:numPr>
          <w:ilvl w:val="0"/>
          <w:numId w:val="19"/>
        </w:numPr>
        <w:spacing w:line="360" w:lineRule="auto"/>
        <w:rPr>
          <w:sz w:val="24"/>
          <w:rtl/>
        </w:rPr>
      </w:pPr>
      <w:r w:rsidRPr="00A97665">
        <w:rPr>
          <w:rFonts w:hint="cs"/>
          <w:sz w:val="24"/>
          <w:rtl/>
        </w:rPr>
        <w:t>سامانه ساوا خدماتی را فراهم می</w:t>
      </w:r>
      <w:r w:rsidR="00790E9B" w:rsidRPr="00A97665">
        <w:rPr>
          <w:rFonts w:hint="cs"/>
          <w:sz w:val="24"/>
          <w:rtl/>
        </w:rPr>
        <w:t>‌</w:t>
      </w:r>
      <w:r w:rsidRPr="00A97665">
        <w:rPr>
          <w:rFonts w:hint="cs"/>
          <w:sz w:val="24"/>
          <w:rtl/>
        </w:rPr>
        <w:t>کند و کنشگرها (کاربران) از آن خدمات بهره می</w:t>
      </w:r>
      <w:r w:rsidR="00CD1F2C" w:rsidRPr="00A97665">
        <w:rPr>
          <w:rFonts w:hint="cs"/>
          <w:sz w:val="24"/>
          <w:rtl/>
        </w:rPr>
        <w:t>‌</w:t>
      </w:r>
      <w:r w:rsidRPr="00A97665">
        <w:rPr>
          <w:rFonts w:hint="cs"/>
          <w:sz w:val="24"/>
          <w:rtl/>
        </w:rPr>
        <w:t xml:space="preserve">برند. </w:t>
      </w:r>
    </w:p>
    <w:p w14:paraId="5376A28C" w14:textId="67512108" w:rsidR="00E2458C" w:rsidRPr="00A97665" w:rsidRDefault="00E2458C" w:rsidP="005C4DBE">
      <w:pPr>
        <w:pStyle w:val="ListParagraph"/>
        <w:numPr>
          <w:ilvl w:val="0"/>
          <w:numId w:val="19"/>
        </w:numPr>
        <w:spacing w:line="360" w:lineRule="auto"/>
        <w:rPr>
          <w:sz w:val="24"/>
          <w:rtl/>
        </w:rPr>
      </w:pPr>
      <w:r w:rsidRPr="00A97665">
        <w:rPr>
          <w:rFonts w:hint="cs"/>
          <w:sz w:val="24"/>
          <w:rtl/>
        </w:rPr>
        <w:t>سامانه نیاز به الگوریتم</w:t>
      </w:r>
      <w:r w:rsidR="005D62EF" w:rsidRPr="00A97665">
        <w:rPr>
          <w:rFonts w:hint="cs"/>
          <w:sz w:val="24"/>
          <w:rtl/>
        </w:rPr>
        <w:t>‌</w:t>
      </w:r>
      <w:r w:rsidRPr="00A97665">
        <w:rPr>
          <w:rFonts w:hint="cs"/>
          <w:sz w:val="24"/>
          <w:rtl/>
        </w:rPr>
        <w:t xml:space="preserve">های سنگین و زیاد </w:t>
      </w:r>
      <w:r w:rsidR="00C4582C" w:rsidRPr="00A97665">
        <w:rPr>
          <w:rFonts w:hint="cs"/>
          <w:sz w:val="24"/>
          <w:rtl/>
        </w:rPr>
        <w:t>نیز</w:t>
      </w:r>
      <w:r w:rsidRPr="00A97665">
        <w:rPr>
          <w:rFonts w:hint="cs"/>
          <w:sz w:val="24"/>
          <w:rtl/>
        </w:rPr>
        <w:t xml:space="preserve"> ندارد. </w:t>
      </w:r>
    </w:p>
    <w:p w14:paraId="0946C661" w14:textId="7FEEC4C0" w:rsidR="00E2458C" w:rsidRPr="00A97665" w:rsidRDefault="00E2458C" w:rsidP="005C4DBE">
      <w:pPr>
        <w:pStyle w:val="ListParagraph"/>
        <w:numPr>
          <w:ilvl w:val="0"/>
          <w:numId w:val="19"/>
        </w:numPr>
        <w:spacing w:line="360" w:lineRule="auto"/>
        <w:rPr>
          <w:sz w:val="24"/>
          <w:rtl/>
        </w:rPr>
      </w:pPr>
      <w:r w:rsidRPr="00A97665">
        <w:rPr>
          <w:rFonts w:hint="cs"/>
          <w:sz w:val="24"/>
          <w:rtl/>
        </w:rPr>
        <w:t>سامانه باید به تمام درخواست</w:t>
      </w:r>
      <w:r w:rsidR="001208A8" w:rsidRPr="00A97665">
        <w:rPr>
          <w:rFonts w:hint="cs"/>
          <w:sz w:val="24"/>
          <w:rtl/>
        </w:rPr>
        <w:t>‌های</w:t>
      </w:r>
      <w:r w:rsidRPr="00A97665">
        <w:rPr>
          <w:rFonts w:hint="cs"/>
          <w:sz w:val="24"/>
          <w:rtl/>
        </w:rPr>
        <w:t xml:space="preserve"> کاربران پاسخ مناسب </w:t>
      </w:r>
      <w:r w:rsidR="00E8351B" w:rsidRPr="00A97665">
        <w:rPr>
          <w:rFonts w:hint="cs"/>
          <w:sz w:val="24"/>
          <w:rtl/>
        </w:rPr>
        <w:t>بدهد</w:t>
      </w:r>
      <w:r w:rsidRPr="00A97665">
        <w:rPr>
          <w:rFonts w:hint="cs"/>
          <w:sz w:val="24"/>
          <w:rtl/>
        </w:rPr>
        <w:t>.</w:t>
      </w:r>
    </w:p>
    <w:p w14:paraId="7B3531D4" w14:textId="39979329" w:rsidR="00E2458C" w:rsidRPr="00A97665" w:rsidRDefault="00E2458C" w:rsidP="005C4DBE">
      <w:pPr>
        <w:pStyle w:val="ListParagraph"/>
        <w:numPr>
          <w:ilvl w:val="0"/>
          <w:numId w:val="19"/>
        </w:numPr>
        <w:spacing w:line="360" w:lineRule="auto"/>
        <w:rPr>
          <w:sz w:val="24"/>
          <w:rtl/>
        </w:rPr>
      </w:pPr>
      <w:r w:rsidRPr="00A97665">
        <w:rPr>
          <w:rFonts w:hint="cs"/>
          <w:sz w:val="24"/>
          <w:rtl/>
        </w:rPr>
        <w:t>این سیستم نیاز به تعامل با کاربر دارد.</w:t>
      </w:r>
    </w:p>
    <w:p w14:paraId="42C593DE" w14:textId="25557CF5" w:rsidR="00E2458C" w:rsidRPr="00A97665" w:rsidRDefault="00E2458C" w:rsidP="005C4DBE">
      <w:pPr>
        <w:pStyle w:val="ListParagraph"/>
        <w:numPr>
          <w:ilvl w:val="0"/>
          <w:numId w:val="19"/>
        </w:numPr>
        <w:spacing w:line="360" w:lineRule="auto"/>
        <w:rPr>
          <w:sz w:val="24"/>
          <w:rtl/>
        </w:rPr>
      </w:pPr>
      <w:r w:rsidRPr="00A97665">
        <w:rPr>
          <w:rFonts w:hint="cs"/>
          <w:sz w:val="24"/>
          <w:rtl/>
        </w:rPr>
        <w:t>به دلیل نیاز به ایجاد تغییرات احتمالی در داده</w:t>
      </w:r>
      <w:r w:rsidR="00CF4491" w:rsidRPr="00A97665">
        <w:rPr>
          <w:rFonts w:hint="cs"/>
          <w:sz w:val="24"/>
          <w:rtl/>
        </w:rPr>
        <w:t>‌</w:t>
      </w:r>
      <w:r w:rsidRPr="00A97665">
        <w:rPr>
          <w:rFonts w:hint="cs"/>
          <w:sz w:val="24"/>
          <w:rtl/>
        </w:rPr>
        <w:t>های ورودی به پایگاه‌داده، این امر بسیار مهم است که به ازای تغییر داده</w:t>
      </w:r>
      <w:r w:rsidR="001B3C34" w:rsidRPr="00A97665">
        <w:rPr>
          <w:sz w:val="24"/>
        </w:rPr>
        <w:t>‎</w:t>
      </w:r>
      <w:r w:rsidRPr="00A97665">
        <w:rPr>
          <w:rFonts w:hint="cs"/>
          <w:sz w:val="24"/>
          <w:rtl/>
        </w:rPr>
        <w:t>ها، نیاز به تغییر در سیستم پایگاه‌داده نباشد.</w:t>
      </w:r>
    </w:p>
    <w:p w14:paraId="30C67D3F" w14:textId="763196C0" w:rsidR="00E2458C" w:rsidRPr="00A97665" w:rsidRDefault="00E2458C" w:rsidP="005C4DBE">
      <w:pPr>
        <w:pStyle w:val="ListParagraph"/>
        <w:numPr>
          <w:ilvl w:val="0"/>
          <w:numId w:val="19"/>
        </w:numPr>
        <w:spacing w:line="360" w:lineRule="auto"/>
        <w:rPr>
          <w:sz w:val="24"/>
          <w:rtl/>
        </w:rPr>
      </w:pPr>
      <w:r w:rsidRPr="00A97665">
        <w:rPr>
          <w:rFonts w:hint="cs"/>
          <w:sz w:val="24"/>
          <w:rtl/>
        </w:rPr>
        <w:t>به دلیل نیاز به پشتیبانی سیستم و نیاز به ایجاد تغییرات احتمالی در سیستم باید زیر سیستم</w:t>
      </w:r>
      <w:r w:rsidR="008740A8" w:rsidRPr="00A97665">
        <w:rPr>
          <w:rFonts w:hint="cs"/>
          <w:sz w:val="24"/>
          <w:rtl/>
        </w:rPr>
        <w:t>‌</w:t>
      </w:r>
      <w:r w:rsidRPr="00A97665">
        <w:rPr>
          <w:rFonts w:hint="cs"/>
          <w:sz w:val="24"/>
          <w:rtl/>
        </w:rPr>
        <w:t>ها به صورت زیرسیستم</w:t>
      </w:r>
      <w:r w:rsidR="00D22BAA" w:rsidRPr="00A97665">
        <w:rPr>
          <w:rFonts w:hint="cs"/>
          <w:sz w:val="24"/>
          <w:rtl/>
        </w:rPr>
        <w:t>‌</w:t>
      </w:r>
      <w:r w:rsidRPr="00A97665">
        <w:rPr>
          <w:rFonts w:hint="cs"/>
          <w:sz w:val="24"/>
          <w:rtl/>
        </w:rPr>
        <w:t xml:space="preserve">های مجزا و </w:t>
      </w:r>
      <w:r w:rsidR="00310E17" w:rsidRPr="00A97665">
        <w:rPr>
          <w:rFonts w:hint="cs"/>
          <w:sz w:val="24"/>
          <w:rtl/>
        </w:rPr>
        <w:t xml:space="preserve">با </w:t>
      </w:r>
      <w:r w:rsidRPr="00A97665">
        <w:rPr>
          <w:rFonts w:hint="cs"/>
          <w:sz w:val="24"/>
          <w:rtl/>
        </w:rPr>
        <w:t>وابستگی کم طراحی شو</w:t>
      </w:r>
      <w:r w:rsidR="002158E2" w:rsidRPr="00A97665">
        <w:rPr>
          <w:rFonts w:hint="cs"/>
          <w:sz w:val="24"/>
          <w:rtl/>
        </w:rPr>
        <w:t>ن</w:t>
      </w:r>
      <w:r w:rsidRPr="00A97665">
        <w:rPr>
          <w:rFonts w:hint="cs"/>
          <w:sz w:val="24"/>
          <w:rtl/>
        </w:rPr>
        <w:t>د.</w:t>
      </w:r>
    </w:p>
    <w:p w14:paraId="49BFAC4F" w14:textId="060B5133" w:rsidR="00E2458C" w:rsidRPr="00A97665" w:rsidRDefault="00E2458C" w:rsidP="005C4DBE">
      <w:pPr>
        <w:pStyle w:val="ListParagraph"/>
        <w:numPr>
          <w:ilvl w:val="0"/>
          <w:numId w:val="19"/>
        </w:numPr>
        <w:spacing w:line="360" w:lineRule="auto"/>
        <w:rPr>
          <w:sz w:val="24"/>
          <w:rtl/>
        </w:rPr>
      </w:pPr>
      <w:r w:rsidRPr="00A97665">
        <w:rPr>
          <w:rFonts w:hint="cs"/>
          <w:sz w:val="24"/>
          <w:rtl/>
        </w:rPr>
        <w:t>برای اطمینان از صحت و درستی اطلاعات دریافت شده از کاربر قبل از ثبت در پایگاه داده، نیاز به صحت</w:t>
      </w:r>
      <w:r w:rsidR="00A16362" w:rsidRPr="00A97665">
        <w:rPr>
          <w:rFonts w:hint="cs"/>
          <w:sz w:val="24"/>
          <w:rtl/>
        </w:rPr>
        <w:t>‌</w:t>
      </w:r>
      <w:r w:rsidRPr="00A97665">
        <w:rPr>
          <w:rFonts w:hint="cs"/>
          <w:sz w:val="24"/>
          <w:rtl/>
        </w:rPr>
        <w:t>سنجی اطلاعات می</w:t>
      </w:r>
      <w:r w:rsidR="00FF284D">
        <w:rPr>
          <w:rFonts w:hint="cs"/>
          <w:sz w:val="24"/>
          <w:rtl/>
        </w:rPr>
        <w:t>‌</w:t>
      </w:r>
      <w:r w:rsidRPr="00A97665">
        <w:rPr>
          <w:rFonts w:hint="cs"/>
          <w:sz w:val="24"/>
          <w:rtl/>
        </w:rPr>
        <w:t xml:space="preserve">باشد. </w:t>
      </w:r>
    </w:p>
    <w:p w14:paraId="5942250B" w14:textId="2BAB5899" w:rsidR="00E2458C" w:rsidRPr="00A97665" w:rsidRDefault="00E2458C" w:rsidP="005C4DBE">
      <w:pPr>
        <w:pStyle w:val="ListParagraph"/>
        <w:numPr>
          <w:ilvl w:val="0"/>
          <w:numId w:val="19"/>
        </w:numPr>
        <w:spacing w:line="360" w:lineRule="auto"/>
        <w:rPr>
          <w:sz w:val="24"/>
          <w:rtl/>
        </w:rPr>
      </w:pPr>
      <w:r w:rsidRPr="00A97665">
        <w:rPr>
          <w:rFonts w:hint="cs"/>
          <w:sz w:val="24"/>
          <w:rtl/>
        </w:rPr>
        <w:t>سامانه ساوا برای کنترل سطح</w:t>
      </w:r>
      <w:r w:rsidR="0004096C" w:rsidRPr="00A97665">
        <w:rPr>
          <w:rFonts w:hint="cs"/>
          <w:sz w:val="24"/>
          <w:rtl/>
        </w:rPr>
        <w:t>‌</w:t>
      </w:r>
      <w:r w:rsidRPr="00A97665">
        <w:rPr>
          <w:rFonts w:hint="cs"/>
          <w:sz w:val="24"/>
          <w:rtl/>
        </w:rPr>
        <w:t>دسترسی کاربران نیاز به یک واحد جهت کنترل این امر دارد.</w:t>
      </w:r>
    </w:p>
    <w:p w14:paraId="599408BC" w14:textId="77777777" w:rsidR="00E2458C" w:rsidRPr="00A028A3" w:rsidRDefault="00E2458C" w:rsidP="005C4DBE">
      <w:pPr>
        <w:pStyle w:val="Heading3"/>
        <w:numPr>
          <w:ilvl w:val="0"/>
          <w:numId w:val="29"/>
        </w:numPr>
        <w:rPr>
          <w:rtl/>
        </w:rPr>
      </w:pPr>
      <w:bookmarkStart w:id="41" w:name="_Toc56816772"/>
      <w:r w:rsidRPr="00F9124E">
        <w:rPr>
          <w:rFonts w:hint="cs"/>
          <w:rtl/>
        </w:rPr>
        <w:t>تعیین نوع سیستم</w:t>
      </w:r>
      <w:bookmarkEnd w:id="41"/>
    </w:p>
    <w:p w14:paraId="2B329605" w14:textId="7990EAB9" w:rsidR="00E2458C" w:rsidRDefault="00E2458C" w:rsidP="00DA3FF9">
      <w:pPr>
        <w:spacing w:line="360" w:lineRule="auto"/>
        <w:rPr>
          <w:sz w:val="24"/>
          <w:rtl/>
        </w:rPr>
      </w:pPr>
      <w:r>
        <w:rPr>
          <w:rFonts w:hint="cs"/>
          <w:sz w:val="24"/>
          <w:rtl/>
        </w:rPr>
        <w:t>تعامل بین سامانه ساوا و کنشگر (کاربران) برای انجام فرایند انتخاب واحد، از یک دنباله تقریبا ثابت از درخواست</w:t>
      </w:r>
      <w:r w:rsidR="000106CF">
        <w:rPr>
          <w:rFonts w:hint="cs"/>
          <w:sz w:val="24"/>
          <w:rtl/>
        </w:rPr>
        <w:t>‌</w:t>
      </w:r>
      <w:r>
        <w:rPr>
          <w:rFonts w:hint="cs"/>
          <w:sz w:val="24"/>
          <w:rtl/>
        </w:rPr>
        <w:t>هایی نظیر برنامه</w:t>
      </w:r>
      <w:r w:rsidR="009B6835">
        <w:rPr>
          <w:rFonts w:hint="cs"/>
          <w:sz w:val="24"/>
          <w:rtl/>
        </w:rPr>
        <w:t>‌</w:t>
      </w:r>
      <w:r>
        <w:rPr>
          <w:rFonts w:hint="cs"/>
          <w:sz w:val="24"/>
          <w:rtl/>
        </w:rPr>
        <w:t>ریزی، عملیات ثبت</w:t>
      </w:r>
      <w:r w:rsidR="0009604D">
        <w:rPr>
          <w:rFonts w:hint="cs"/>
          <w:sz w:val="24"/>
          <w:rtl/>
        </w:rPr>
        <w:t>‌</w:t>
      </w:r>
      <w:r>
        <w:rPr>
          <w:rFonts w:hint="cs"/>
          <w:sz w:val="24"/>
          <w:rtl/>
        </w:rPr>
        <w:t>نام مقدماتی، عملیات ثبت</w:t>
      </w:r>
      <w:r w:rsidR="002C4177">
        <w:rPr>
          <w:rFonts w:hint="cs"/>
          <w:sz w:val="24"/>
          <w:rtl/>
        </w:rPr>
        <w:t>‌</w:t>
      </w:r>
      <w:r>
        <w:rPr>
          <w:rFonts w:hint="cs"/>
          <w:sz w:val="24"/>
          <w:rtl/>
        </w:rPr>
        <w:t>نام اصلی و ترمیم و در مقابل، پاسخ</w:t>
      </w:r>
      <w:r w:rsidR="00A005C5">
        <w:rPr>
          <w:rFonts w:hint="cs"/>
          <w:sz w:val="24"/>
          <w:rtl/>
        </w:rPr>
        <w:t>‌</w:t>
      </w:r>
      <w:r>
        <w:rPr>
          <w:rFonts w:hint="cs"/>
          <w:sz w:val="24"/>
          <w:rtl/>
        </w:rPr>
        <w:t>های سیستم تشکیل می</w:t>
      </w:r>
      <w:r w:rsidR="00E8505E">
        <w:rPr>
          <w:rFonts w:hint="cs"/>
          <w:sz w:val="24"/>
          <w:rtl/>
        </w:rPr>
        <w:t>‌</w:t>
      </w:r>
      <w:r>
        <w:rPr>
          <w:rFonts w:hint="cs"/>
          <w:sz w:val="24"/>
          <w:rtl/>
        </w:rPr>
        <w:t>شود. این سامانه باید به تمام درخواست</w:t>
      </w:r>
      <w:r w:rsidR="004C7AB3">
        <w:rPr>
          <w:rFonts w:hint="cs"/>
          <w:sz w:val="24"/>
          <w:rtl/>
        </w:rPr>
        <w:t>‌</w:t>
      </w:r>
      <w:r>
        <w:rPr>
          <w:rFonts w:hint="cs"/>
          <w:sz w:val="24"/>
          <w:rtl/>
        </w:rPr>
        <w:t xml:space="preserve">های کنشگرها پاسخ بدهد. </w:t>
      </w:r>
      <w:r w:rsidRPr="00595391">
        <w:rPr>
          <w:rFonts w:hint="cs"/>
          <w:sz w:val="24"/>
          <w:rtl/>
        </w:rPr>
        <w:t>این سیستم در هر نشستی که برقرار می</w:t>
      </w:r>
      <w:r w:rsidR="00C758AD">
        <w:rPr>
          <w:rFonts w:hint="cs"/>
          <w:sz w:val="24"/>
          <w:rtl/>
        </w:rPr>
        <w:t>‌</w:t>
      </w:r>
      <w:r w:rsidRPr="00595391">
        <w:rPr>
          <w:rFonts w:hint="cs"/>
          <w:sz w:val="24"/>
          <w:rtl/>
        </w:rPr>
        <w:t>کند تنها می</w:t>
      </w:r>
      <w:r w:rsidR="0017661D">
        <w:rPr>
          <w:rFonts w:hint="cs"/>
          <w:sz w:val="24"/>
          <w:rtl/>
        </w:rPr>
        <w:t>‌</w:t>
      </w:r>
      <w:r w:rsidRPr="00595391">
        <w:rPr>
          <w:rFonts w:hint="cs"/>
          <w:sz w:val="24"/>
          <w:rtl/>
        </w:rPr>
        <w:t>تواند با یک کنشگر در ارتباط باشد.</w:t>
      </w:r>
      <w:r>
        <w:rPr>
          <w:rFonts w:hint="cs"/>
          <w:sz w:val="24"/>
          <w:rtl/>
        </w:rPr>
        <w:t xml:space="preserve"> همچنین موجودیت</w:t>
      </w:r>
      <w:r w:rsidR="00560A3E">
        <w:rPr>
          <w:rFonts w:hint="cs"/>
          <w:sz w:val="24"/>
          <w:rtl/>
        </w:rPr>
        <w:t>‌</w:t>
      </w:r>
      <w:r>
        <w:rPr>
          <w:rFonts w:hint="cs"/>
          <w:sz w:val="24"/>
          <w:rtl/>
        </w:rPr>
        <w:t>های خارجی این سامانه، انسان</w:t>
      </w:r>
      <w:r w:rsidR="00560A3E">
        <w:rPr>
          <w:rFonts w:hint="cs"/>
          <w:sz w:val="24"/>
          <w:rtl/>
        </w:rPr>
        <w:t>‌</w:t>
      </w:r>
      <w:r>
        <w:rPr>
          <w:rFonts w:hint="cs"/>
          <w:sz w:val="24"/>
          <w:rtl/>
        </w:rPr>
        <w:t>ها هستند که همان کنشگرهای سیستم محسوب می</w:t>
      </w:r>
      <w:r w:rsidR="002B726F">
        <w:rPr>
          <w:rFonts w:hint="cs"/>
          <w:sz w:val="24"/>
          <w:rtl/>
        </w:rPr>
        <w:t>‌</w:t>
      </w:r>
      <w:r>
        <w:rPr>
          <w:rFonts w:hint="cs"/>
          <w:sz w:val="24"/>
          <w:rtl/>
        </w:rPr>
        <w:t>شوند. تعامل کاربر ما از ابتدایی</w:t>
      </w:r>
      <w:r w:rsidR="006D2D71">
        <w:rPr>
          <w:rFonts w:hint="cs"/>
          <w:sz w:val="24"/>
          <w:rtl/>
        </w:rPr>
        <w:t>‌</w:t>
      </w:r>
      <w:r>
        <w:rPr>
          <w:rFonts w:hint="cs"/>
          <w:sz w:val="24"/>
          <w:rtl/>
        </w:rPr>
        <w:t>ترین مرحله که برنامه</w:t>
      </w:r>
      <w:r w:rsidR="004A1353">
        <w:rPr>
          <w:rFonts w:hint="cs"/>
          <w:sz w:val="24"/>
          <w:rtl/>
        </w:rPr>
        <w:t>‌</w:t>
      </w:r>
      <w:r>
        <w:rPr>
          <w:rFonts w:hint="cs"/>
          <w:sz w:val="24"/>
          <w:rtl/>
        </w:rPr>
        <w:t>ریزی می</w:t>
      </w:r>
      <w:r w:rsidR="00430278">
        <w:rPr>
          <w:rFonts w:hint="cs"/>
          <w:sz w:val="24"/>
          <w:rtl/>
        </w:rPr>
        <w:t>‌</w:t>
      </w:r>
      <w:r>
        <w:rPr>
          <w:rFonts w:hint="cs"/>
          <w:sz w:val="24"/>
          <w:rtl/>
        </w:rPr>
        <w:t>باشد، شروع شده و تا عملیات ترمیم که آخرین مرحله است، ادامه می</w:t>
      </w:r>
      <w:r w:rsidR="007A09FF">
        <w:rPr>
          <w:rFonts w:hint="cs"/>
          <w:sz w:val="24"/>
          <w:rtl/>
        </w:rPr>
        <w:t>‌</w:t>
      </w:r>
      <w:r>
        <w:rPr>
          <w:rFonts w:hint="cs"/>
          <w:sz w:val="24"/>
          <w:rtl/>
        </w:rPr>
        <w:t>یابد. کاربر ما با سامانه، نوعی رابطه مشتری-خادم از خود نشان می</w:t>
      </w:r>
      <w:r w:rsidR="00E124BF">
        <w:rPr>
          <w:rFonts w:hint="cs"/>
          <w:sz w:val="24"/>
          <w:rtl/>
        </w:rPr>
        <w:t>‌</w:t>
      </w:r>
      <w:r>
        <w:rPr>
          <w:rFonts w:hint="cs"/>
          <w:sz w:val="24"/>
          <w:rtl/>
        </w:rPr>
        <w:t>دهد؛ زیرا کاربر ما عملیات انتخاب واحد را از سامانه درخواست کرده و سامانه خدمات خواسته شده را به کاربر ارائه می</w:t>
      </w:r>
      <w:r w:rsidR="00A042CF">
        <w:rPr>
          <w:rFonts w:hint="cs"/>
          <w:sz w:val="24"/>
          <w:rtl/>
        </w:rPr>
        <w:t>‌</w:t>
      </w:r>
      <w:r>
        <w:rPr>
          <w:rFonts w:hint="cs"/>
          <w:sz w:val="24"/>
          <w:rtl/>
        </w:rPr>
        <w:t>دهد. فرایند کلی سامانه بصورت گام</w:t>
      </w:r>
      <w:r w:rsidR="00975376">
        <w:rPr>
          <w:rFonts w:hint="cs"/>
          <w:sz w:val="24"/>
          <w:rtl/>
        </w:rPr>
        <w:t>‌</w:t>
      </w:r>
      <w:r>
        <w:rPr>
          <w:rFonts w:hint="cs"/>
          <w:sz w:val="24"/>
          <w:rtl/>
        </w:rPr>
        <w:t>به</w:t>
      </w:r>
      <w:r w:rsidR="00975376">
        <w:rPr>
          <w:rFonts w:hint="cs"/>
          <w:sz w:val="24"/>
          <w:rtl/>
        </w:rPr>
        <w:t>‌</w:t>
      </w:r>
      <w:r>
        <w:rPr>
          <w:rFonts w:hint="cs"/>
          <w:sz w:val="24"/>
          <w:rtl/>
        </w:rPr>
        <w:t>گام می</w:t>
      </w:r>
      <w:r w:rsidR="000B2D80">
        <w:rPr>
          <w:rFonts w:hint="cs"/>
          <w:sz w:val="24"/>
          <w:rtl/>
        </w:rPr>
        <w:t>‌</w:t>
      </w:r>
      <w:r>
        <w:rPr>
          <w:rFonts w:hint="cs"/>
          <w:sz w:val="24"/>
          <w:rtl/>
        </w:rPr>
        <w:t>باشد و از این روی، پیشرفت فرایند انتخاب واحد برای کاربر کاملا مشهود است.</w:t>
      </w:r>
    </w:p>
    <w:p w14:paraId="4EB21076" w14:textId="30AEBEBA" w:rsidR="00E2458C" w:rsidRDefault="00E2458C" w:rsidP="005C4DBE">
      <w:pPr>
        <w:pStyle w:val="Heading3"/>
        <w:numPr>
          <w:ilvl w:val="0"/>
          <w:numId w:val="29"/>
        </w:numPr>
        <w:rPr>
          <w:rtl/>
        </w:rPr>
      </w:pPr>
      <w:bookmarkStart w:id="42" w:name="_Toc56816773"/>
      <w:r w:rsidRPr="003208DA">
        <w:rPr>
          <w:rFonts w:hint="cs"/>
          <w:szCs w:val="26"/>
          <w:rtl/>
        </w:rPr>
        <w:t>استفاده</w:t>
      </w:r>
      <w:r>
        <w:rPr>
          <w:rFonts w:hint="cs"/>
          <w:rtl/>
        </w:rPr>
        <w:t xml:space="preserve"> از سبک</w:t>
      </w:r>
      <w:r w:rsidR="00901EB9">
        <w:rPr>
          <w:rFonts w:hint="cs"/>
          <w:rtl/>
        </w:rPr>
        <w:t>‌</w:t>
      </w:r>
      <w:r>
        <w:rPr>
          <w:rFonts w:hint="cs"/>
          <w:rtl/>
        </w:rPr>
        <w:t>های معماری</w:t>
      </w:r>
      <w:bookmarkEnd w:id="42"/>
    </w:p>
    <w:p w14:paraId="13ED736F" w14:textId="65799645" w:rsidR="00E2458C" w:rsidRDefault="00E2458C" w:rsidP="00DA3FF9">
      <w:pPr>
        <w:spacing w:line="360" w:lineRule="auto"/>
        <w:rPr>
          <w:sz w:val="24"/>
          <w:rtl/>
        </w:rPr>
      </w:pPr>
      <w:r>
        <w:rPr>
          <w:rFonts w:hint="cs"/>
          <w:sz w:val="24"/>
          <w:rtl/>
        </w:rPr>
        <w:t>با توجه به اینکه نوع سیستم سامانه ما تعاملی بوده، بهترین و معمول</w:t>
      </w:r>
      <w:r w:rsidR="00CE61C6">
        <w:rPr>
          <w:rFonts w:hint="cs"/>
          <w:sz w:val="24"/>
          <w:rtl/>
        </w:rPr>
        <w:t>‌</w:t>
      </w:r>
      <w:r>
        <w:rPr>
          <w:rFonts w:hint="cs"/>
          <w:sz w:val="24"/>
          <w:rtl/>
        </w:rPr>
        <w:t xml:space="preserve">ترین سبک معماری برای این نوع سامانه، معماری </w:t>
      </w:r>
      <w:r w:rsidR="00506D0A">
        <w:rPr>
          <w:rFonts w:hint="cs"/>
          <w:sz w:val="24"/>
          <w:rtl/>
        </w:rPr>
        <w:t>سه لایه</w:t>
      </w:r>
      <w:r>
        <w:rPr>
          <w:rFonts w:hint="cs"/>
          <w:sz w:val="24"/>
          <w:rtl/>
        </w:rPr>
        <w:t xml:space="preserve"> می</w:t>
      </w:r>
      <w:r w:rsidR="00B43934">
        <w:rPr>
          <w:rFonts w:hint="cs"/>
          <w:sz w:val="24"/>
          <w:rtl/>
        </w:rPr>
        <w:t>‌</w:t>
      </w:r>
      <w:r>
        <w:rPr>
          <w:rFonts w:hint="cs"/>
          <w:sz w:val="24"/>
          <w:rtl/>
        </w:rPr>
        <w:t>باشد که با ویژگی</w:t>
      </w:r>
      <w:r w:rsidR="000C24C4">
        <w:rPr>
          <w:rFonts w:hint="cs"/>
          <w:sz w:val="24"/>
          <w:rtl/>
        </w:rPr>
        <w:t>‌</w:t>
      </w:r>
      <w:r>
        <w:rPr>
          <w:rFonts w:hint="cs"/>
          <w:sz w:val="24"/>
          <w:rtl/>
        </w:rPr>
        <w:t>های سامانه ما همخوانی دارد. این سامانه از لایه</w:t>
      </w:r>
      <w:r w:rsidR="006323E0">
        <w:rPr>
          <w:rFonts w:hint="cs"/>
          <w:sz w:val="24"/>
          <w:rtl/>
        </w:rPr>
        <w:t>‌</w:t>
      </w:r>
      <w:r>
        <w:rPr>
          <w:rFonts w:hint="cs"/>
          <w:sz w:val="24"/>
          <w:rtl/>
        </w:rPr>
        <w:t xml:space="preserve">های واسط گرافیکی، </w:t>
      </w:r>
      <w:r w:rsidR="00B87593">
        <w:rPr>
          <w:rFonts w:hint="cs"/>
          <w:sz w:val="24"/>
          <w:rtl/>
        </w:rPr>
        <w:t xml:space="preserve">منطق که خود شامل دو زیرسیستم کنترلگر و انتخاب </w:t>
      </w:r>
      <w:r w:rsidR="00B87593">
        <w:rPr>
          <w:rFonts w:hint="cs"/>
          <w:sz w:val="24"/>
          <w:rtl/>
        </w:rPr>
        <w:lastRenderedPageBreak/>
        <w:t xml:space="preserve">واحد </w:t>
      </w:r>
      <w:r>
        <w:rPr>
          <w:rFonts w:hint="cs"/>
          <w:sz w:val="24"/>
          <w:rtl/>
        </w:rPr>
        <w:t>و</w:t>
      </w:r>
      <w:r w:rsidR="00D23320">
        <w:rPr>
          <w:rFonts w:hint="cs"/>
          <w:sz w:val="24"/>
          <w:rtl/>
        </w:rPr>
        <w:t xml:space="preserve"> لایه</w:t>
      </w:r>
      <w:r>
        <w:rPr>
          <w:rFonts w:hint="cs"/>
          <w:sz w:val="24"/>
          <w:rtl/>
        </w:rPr>
        <w:t xml:space="preserve"> </w:t>
      </w:r>
      <w:r w:rsidR="00B87593">
        <w:rPr>
          <w:rFonts w:hint="cs"/>
          <w:sz w:val="24"/>
          <w:rtl/>
        </w:rPr>
        <w:t xml:space="preserve">داده که </w:t>
      </w:r>
      <w:r w:rsidR="00B63AE4">
        <w:rPr>
          <w:rFonts w:hint="cs"/>
          <w:sz w:val="24"/>
          <w:rtl/>
        </w:rPr>
        <w:t>شامل</w:t>
      </w:r>
      <w:r w:rsidR="00B87593">
        <w:rPr>
          <w:rFonts w:hint="cs"/>
          <w:sz w:val="24"/>
          <w:rtl/>
        </w:rPr>
        <w:t xml:space="preserve"> زیرسیستم </w:t>
      </w:r>
      <w:r>
        <w:rPr>
          <w:rFonts w:hint="cs"/>
          <w:sz w:val="24"/>
          <w:rtl/>
        </w:rPr>
        <w:t>پایگاه</w:t>
      </w:r>
      <w:r w:rsidR="009D36C5">
        <w:rPr>
          <w:rFonts w:hint="cs"/>
          <w:sz w:val="24"/>
          <w:rtl/>
        </w:rPr>
        <w:t>‌</w:t>
      </w:r>
      <w:r>
        <w:rPr>
          <w:rFonts w:hint="cs"/>
          <w:sz w:val="24"/>
          <w:rtl/>
        </w:rPr>
        <w:t xml:space="preserve">داده </w:t>
      </w:r>
      <w:r w:rsidR="00B63AE4">
        <w:rPr>
          <w:rFonts w:hint="cs"/>
          <w:sz w:val="24"/>
          <w:rtl/>
        </w:rPr>
        <w:t xml:space="preserve">می‌باشد، </w:t>
      </w:r>
      <w:r>
        <w:rPr>
          <w:rFonts w:hint="cs"/>
          <w:sz w:val="24"/>
          <w:rtl/>
        </w:rPr>
        <w:t>تشکیل شده است. هر کدام از این لایه</w:t>
      </w:r>
      <w:r w:rsidR="00361C4E">
        <w:rPr>
          <w:rFonts w:hint="cs"/>
          <w:sz w:val="24"/>
          <w:rtl/>
        </w:rPr>
        <w:t>‌</w:t>
      </w:r>
      <w:r w:rsidR="00DD343F">
        <w:rPr>
          <w:rFonts w:hint="cs"/>
          <w:sz w:val="24"/>
          <w:rtl/>
        </w:rPr>
        <w:t>ها</w:t>
      </w:r>
      <w:r>
        <w:rPr>
          <w:rFonts w:hint="cs"/>
          <w:sz w:val="24"/>
          <w:rtl/>
        </w:rPr>
        <w:t xml:space="preserve"> فقط می</w:t>
      </w:r>
      <w:r w:rsidR="008E4A3D">
        <w:rPr>
          <w:rFonts w:hint="cs"/>
          <w:sz w:val="24"/>
          <w:rtl/>
        </w:rPr>
        <w:t>‌</w:t>
      </w:r>
      <w:r>
        <w:rPr>
          <w:rFonts w:hint="cs"/>
          <w:sz w:val="24"/>
          <w:rtl/>
        </w:rPr>
        <w:t>توانند به لایه</w:t>
      </w:r>
      <w:r w:rsidR="00DC291D">
        <w:rPr>
          <w:rFonts w:hint="cs"/>
          <w:sz w:val="24"/>
          <w:rtl/>
        </w:rPr>
        <w:t>‌</w:t>
      </w:r>
      <w:r>
        <w:rPr>
          <w:rFonts w:hint="cs"/>
          <w:sz w:val="24"/>
          <w:rtl/>
        </w:rPr>
        <w:t>های پایین</w:t>
      </w:r>
      <w:r w:rsidR="00864FAB">
        <w:rPr>
          <w:rFonts w:hint="cs"/>
          <w:sz w:val="24"/>
          <w:rtl/>
        </w:rPr>
        <w:t>‌</w:t>
      </w:r>
      <w:r>
        <w:rPr>
          <w:rFonts w:hint="cs"/>
          <w:sz w:val="24"/>
          <w:rtl/>
        </w:rPr>
        <w:t>تر از خود درخواست ارسال کنند.</w:t>
      </w:r>
    </w:p>
    <w:p w14:paraId="17722485" w14:textId="069EE10C" w:rsidR="00E2458C" w:rsidRDefault="00E2458C" w:rsidP="005C4DBE">
      <w:pPr>
        <w:pStyle w:val="Heading3"/>
        <w:numPr>
          <w:ilvl w:val="0"/>
          <w:numId w:val="29"/>
        </w:numPr>
        <w:rPr>
          <w:rtl/>
        </w:rPr>
      </w:pPr>
      <w:bookmarkStart w:id="43" w:name="_Toc56816774"/>
      <w:r>
        <w:rPr>
          <w:rFonts w:hint="cs"/>
          <w:rtl/>
        </w:rPr>
        <w:t>تعیین واسط</w:t>
      </w:r>
      <w:r w:rsidR="00A90B1A">
        <w:rPr>
          <w:rFonts w:hint="cs"/>
          <w:rtl/>
        </w:rPr>
        <w:t>‌</w:t>
      </w:r>
      <w:r>
        <w:rPr>
          <w:rFonts w:hint="cs"/>
          <w:rtl/>
        </w:rPr>
        <w:t>ها و عملیات زیرسیستم</w:t>
      </w:r>
      <w:bookmarkEnd w:id="43"/>
    </w:p>
    <w:p w14:paraId="00A5BD34" w14:textId="37E750D7" w:rsidR="00B97EA2" w:rsidRPr="00B97EA2" w:rsidRDefault="00B97EA2" w:rsidP="00B97EA2">
      <w:pPr>
        <w:rPr>
          <w:rtl/>
        </w:rPr>
      </w:pPr>
      <w:r>
        <w:rPr>
          <w:rFonts w:hint="cs"/>
          <w:rtl/>
        </w:rPr>
        <w:t>عملیات زیرسیستم‌ها به شرح زیر می‌باشند:</w:t>
      </w:r>
    </w:p>
    <w:p w14:paraId="10EFC8D4" w14:textId="7740E104" w:rsidR="00E2458C" w:rsidRPr="00163EAD" w:rsidRDefault="00E2458C" w:rsidP="005C4DBE">
      <w:pPr>
        <w:pStyle w:val="ListParagraph"/>
        <w:numPr>
          <w:ilvl w:val="0"/>
          <w:numId w:val="20"/>
        </w:numPr>
        <w:spacing w:line="360" w:lineRule="auto"/>
        <w:rPr>
          <w:sz w:val="24"/>
          <w:rtl/>
        </w:rPr>
      </w:pPr>
      <w:r w:rsidRPr="00163EAD">
        <w:rPr>
          <w:rFonts w:hint="cs"/>
          <w:sz w:val="24"/>
          <w:rtl/>
        </w:rPr>
        <w:t xml:space="preserve">لایه </w:t>
      </w:r>
      <w:r w:rsidRPr="00163EAD">
        <w:rPr>
          <w:sz w:val="24"/>
        </w:rPr>
        <w:t>Presentation</w:t>
      </w:r>
      <w:r w:rsidRPr="00163EAD">
        <w:rPr>
          <w:rFonts w:hint="cs"/>
          <w:sz w:val="24"/>
          <w:rtl/>
        </w:rPr>
        <w:t>: این لایه، ورودی</w:t>
      </w:r>
      <w:r w:rsidR="00450A1F" w:rsidRPr="00163EAD">
        <w:rPr>
          <w:rFonts w:hint="cs"/>
          <w:sz w:val="24"/>
          <w:rtl/>
        </w:rPr>
        <w:t>‌</w:t>
      </w:r>
      <w:r w:rsidRPr="00163EAD">
        <w:rPr>
          <w:rFonts w:hint="cs"/>
          <w:sz w:val="24"/>
          <w:rtl/>
        </w:rPr>
        <w:t xml:space="preserve">های موردنیاز را از کاربر گرفته و به لایه ی </w:t>
      </w:r>
      <w:r w:rsidRPr="00163EAD">
        <w:rPr>
          <w:sz w:val="24"/>
        </w:rPr>
        <w:t>Logic</w:t>
      </w:r>
      <w:r w:rsidRPr="00163EAD">
        <w:rPr>
          <w:rFonts w:hint="cs"/>
          <w:sz w:val="24"/>
          <w:rtl/>
        </w:rPr>
        <w:t xml:space="preserve"> انتقال می</w:t>
      </w:r>
      <w:r w:rsidR="00024A90" w:rsidRPr="00163EAD">
        <w:rPr>
          <w:rFonts w:hint="cs"/>
          <w:sz w:val="24"/>
          <w:rtl/>
        </w:rPr>
        <w:t>‌</w:t>
      </w:r>
      <w:r w:rsidRPr="00163EAD">
        <w:rPr>
          <w:rFonts w:hint="cs"/>
          <w:sz w:val="24"/>
          <w:rtl/>
        </w:rPr>
        <w:t xml:space="preserve">دهد. این لایه وظیفه نمایش تمام اطلاعات پردازش شده در لایه </w:t>
      </w:r>
      <w:r w:rsidRPr="00163EAD">
        <w:rPr>
          <w:sz w:val="24"/>
        </w:rPr>
        <w:t>Logic</w:t>
      </w:r>
      <w:r w:rsidRPr="00163EAD">
        <w:rPr>
          <w:rFonts w:hint="cs"/>
          <w:sz w:val="24"/>
          <w:rtl/>
        </w:rPr>
        <w:t xml:space="preserve"> را بر عهده دارد. این لایه نیز برنامه</w:t>
      </w:r>
      <w:r w:rsidR="002A29F5" w:rsidRPr="00163EAD">
        <w:rPr>
          <w:rFonts w:hint="cs"/>
          <w:sz w:val="24"/>
          <w:rtl/>
        </w:rPr>
        <w:t>‌</w:t>
      </w:r>
      <w:r w:rsidRPr="00163EAD">
        <w:rPr>
          <w:rFonts w:hint="cs"/>
          <w:sz w:val="24"/>
          <w:rtl/>
        </w:rPr>
        <w:t>های پیشنهادی به دانشجو را بر اساس ورودی</w:t>
      </w:r>
      <w:r w:rsidR="005865BA" w:rsidRPr="00163EAD">
        <w:rPr>
          <w:rFonts w:hint="cs"/>
          <w:sz w:val="24"/>
          <w:rtl/>
        </w:rPr>
        <w:t>‌</w:t>
      </w:r>
      <w:r w:rsidRPr="00163EAD">
        <w:rPr>
          <w:rFonts w:hint="cs"/>
          <w:sz w:val="24"/>
          <w:rtl/>
        </w:rPr>
        <w:t>های دریافت شده از کاربر، پردازش و نمایش می</w:t>
      </w:r>
      <w:r w:rsidR="00B46284" w:rsidRPr="00163EAD">
        <w:rPr>
          <w:rFonts w:hint="cs"/>
          <w:sz w:val="24"/>
          <w:rtl/>
        </w:rPr>
        <w:t>‌</w:t>
      </w:r>
      <w:r w:rsidR="00840261" w:rsidRPr="00163EAD">
        <w:rPr>
          <w:rFonts w:hint="cs"/>
          <w:sz w:val="24"/>
          <w:rtl/>
        </w:rPr>
        <w:t>‌</w:t>
      </w:r>
      <w:r w:rsidRPr="00163EAD">
        <w:rPr>
          <w:rFonts w:hint="cs"/>
          <w:sz w:val="24"/>
          <w:rtl/>
        </w:rPr>
        <w:t>دهد.</w:t>
      </w:r>
    </w:p>
    <w:p w14:paraId="59F81D91" w14:textId="592270A3" w:rsidR="00E2458C" w:rsidRPr="00163EAD" w:rsidRDefault="00E2458C" w:rsidP="005C4DBE">
      <w:pPr>
        <w:pStyle w:val="ListParagraph"/>
        <w:numPr>
          <w:ilvl w:val="0"/>
          <w:numId w:val="20"/>
        </w:numPr>
        <w:spacing w:line="360" w:lineRule="auto"/>
        <w:rPr>
          <w:sz w:val="24"/>
          <w:rtl/>
        </w:rPr>
      </w:pPr>
      <w:r w:rsidRPr="00163EAD">
        <w:rPr>
          <w:rFonts w:hint="cs"/>
          <w:sz w:val="24"/>
          <w:rtl/>
        </w:rPr>
        <w:t xml:space="preserve">لایه </w:t>
      </w:r>
      <w:r w:rsidRPr="00163EAD">
        <w:rPr>
          <w:sz w:val="24"/>
        </w:rPr>
        <w:t>Logic</w:t>
      </w:r>
      <w:r w:rsidRPr="00163EAD">
        <w:rPr>
          <w:rFonts w:hint="cs"/>
          <w:sz w:val="24"/>
          <w:rtl/>
        </w:rPr>
        <w:t>: این لایه وظیفه اجرای دستورات، پردازش اطلاعات و تمام تصمیم</w:t>
      </w:r>
      <w:r w:rsidR="00A215BE" w:rsidRPr="00163EAD">
        <w:rPr>
          <w:rFonts w:hint="cs"/>
          <w:sz w:val="24"/>
          <w:rtl/>
        </w:rPr>
        <w:t>‌</w:t>
      </w:r>
      <w:r w:rsidRPr="00163EAD">
        <w:rPr>
          <w:rFonts w:hint="cs"/>
          <w:sz w:val="24"/>
          <w:rtl/>
        </w:rPr>
        <w:t>گیری</w:t>
      </w:r>
      <w:r w:rsidR="00CE5068" w:rsidRPr="00163EAD">
        <w:rPr>
          <w:rFonts w:hint="cs"/>
          <w:sz w:val="24"/>
          <w:rtl/>
        </w:rPr>
        <w:t>‌</w:t>
      </w:r>
      <w:r w:rsidRPr="00163EAD">
        <w:rPr>
          <w:rFonts w:hint="cs"/>
          <w:sz w:val="24"/>
          <w:rtl/>
        </w:rPr>
        <w:t>های منطقی را</w:t>
      </w:r>
      <w:r w:rsidR="00A309C6" w:rsidRPr="00163EAD">
        <w:rPr>
          <w:rFonts w:hint="cs"/>
          <w:sz w:val="24"/>
          <w:rtl/>
        </w:rPr>
        <w:t xml:space="preserve"> بر عهده</w:t>
      </w:r>
      <w:r w:rsidRPr="00163EAD">
        <w:rPr>
          <w:rFonts w:hint="cs"/>
          <w:sz w:val="24"/>
          <w:rtl/>
        </w:rPr>
        <w:t xml:space="preserve"> دارد. این لایه نیز خود شامل دو زیرسیستم دیگر می</w:t>
      </w:r>
      <w:r w:rsidR="00A32221" w:rsidRPr="00163EAD">
        <w:rPr>
          <w:rFonts w:hint="cs"/>
          <w:sz w:val="24"/>
          <w:rtl/>
        </w:rPr>
        <w:t>‌</w:t>
      </w:r>
      <w:r w:rsidRPr="00163EAD">
        <w:rPr>
          <w:rFonts w:hint="cs"/>
          <w:sz w:val="24"/>
          <w:rtl/>
        </w:rPr>
        <w:t>باشد:</w:t>
      </w:r>
    </w:p>
    <w:p w14:paraId="1E93387E" w14:textId="485E3BDB" w:rsidR="00E2458C" w:rsidRPr="00F8720F" w:rsidRDefault="00E2458C" w:rsidP="005C4DBE">
      <w:pPr>
        <w:pStyle w:val="ListParagraph"/>
        <w:numPr>
          <w:ilvl w:val="1"/>
          <w:numId w:val="21"/>
        </w:numPr>
        <w:spacing w:line="360" w:lineRule="auto"/>
        <w:rPr>
          <w:sz w:val="24"/>
          <w:rtl/>
        </w:rPr>
      </w:pPr>
      <w:r w:rsidRPr="00F8720F">
        <w:rPr>
          <w:sz w:val="24"/>
        </w:rPr>
        <w:t>Controller</w:t>
      </w:r>
      <w:r w:rsidRPr="00F8720F">
        <w:rPr>
          <w:rFonts w:hint="cs"/>
          <w:sz w:val="24"/>
          <w:rtl/>
        </w:rPr>
        <w:t>: مسئول برخورد با رویدادهای مربوط به یک موردکاربرد مشخص می</w:t>
      </w:r>
      <w:r w:rsidR="00AE2287" w:rsidRPr="00F8720F">
        <w:rPr>
          <w:rFonts w:hint="cs"/>
          <w:sz w:val="24"/>
          <w:rtl/>
        </w:rPr>
        <w:t>‌</w:t>
      </w:r>
      <w:r w:rsidRPr="00F8720F">
        <w:rPr>
          <w:rFonts w:hint="cs"/>
          <w:sz w:val="24"/>
          <w:rtl/>
        </w:rPr>
        <w:t>باشد.</w:t>
      </w:r>
    </w:p>
    <w:p w14:paraId="10EAF412" w14:textId="1499D0D9" w:rsidR="00E2458C" w:rsidRPr="00F8720F" w:rsidRDefault="00E2458C" w:rsidP="005C4DBE">
      <w:pPr>
        <w:pStyle w:val="ListParagraph"/>
        <w:numPr>
          <w:ilvl w:val="1"/>
          <w:numId w:val="21"/>
        </w:numPr>
        <w:spacing w:line="360" w:lineRule="auto"/>
        <w:rPr>
          <w:sz w:val="24"/>
          <w:rtl/>
        </w:rPr>
      </w:pPr>
      <w:r w:rsidRPr="00F8720F">
        <w:rPr>
          <w:sz w:val="24"/>
        </w:rPr>
        <w:t>Business</w:t>
      </w:r>
      <w:r w:rsidRPr="00F8720F">
        <w:rPr>
          <w:rFonts w:hint="cs"/>
          <w:sz w:val="24"/>
          <w:rtl/>
        </w:rPr>
        <w:t>: این لایه مسئول پردازش تراکنش</w:t>
      </w:r>
      <w:r w:rsidR="00CD65A0" w:rsidRPr="00F8720F">
        <w:rPr>
          <w:rFonts w:hint="cs"/>
          <w:sz w:val="24"/>
          <w:rtl/>
        </w:rPr>
        <w:t>‌</w:t>
      </w:r>
      <w:r w:rsidRPr="00F8720F">
        <w:rPr>
          <w:rFonts w:hint="cs"/>
          <w:sz w:val="24"/>
          <w:rtl/>
        </w:rPr>
        <w:t>های کسب</w:t>
      </w:r>
      <w:r w:rsidR="00CD65A0" w:rsidRPr="00F8720F">
        <w:rPr>
          <w:rFonts w:hint="cs"/>
          <w:sz w:val="24"/>
          <w:rtl/>
        </w:rPr>
        <w:t>‌</w:t>
      </w:r>
      <w:r w:rsidRPr="00F8720F">
        <w:rPr>
          <w:rFonts w:hint="cs"/>
          <w:sz w:val="24"/>
          <w:rtl/>
        </w:rPr>
        <w:t>وکار که با موارد</w:t>
      </w:r>
      <w:r w:rsidR="00195514" w:rsidRPr="00F8720F">
        <w:rPr>
          <w:rFonts w:hint="cs"/>
          <w:sz w:val="24"/>
          <w:rtl/>
        </w:rPr>
        <w:t>‌</w:t>
      </w:r>
      <w:r w:rsidRPr="00F8720F">
        <w:rPr>
          <w:rFonts w:hint="cs"/>
          <w:sz w:val="24"/>
          <w:rtl/>
        </w:rPr>
        <w:t>کاربرد نشان داده شده</w:t>
      </w:r>
      <w:r w:rsidR="005D69C7" w:rsidRPr="00F8720F">
        <w:rPr>
          <w:rFonts w:hint="cs"/>
          <w:sz w:val="24"/>
          <w:rtl/>
        </w:rPr>
        <w:t>‌</w:t>
      </w:r>
      <w:r w:rsidRPr="00F8720F">
        <w:rPr>
          <w:rFonts w:hint="cs"/>
          <w:sz w:val="24"/>
          <w:rtl/>
        </w:rPr>
        <w:t>اند، می باشد. اشیای کسب</w:t>
      </w:r>
      <w:r w:rsidR="00060751" w:rsidRPr="00F8720F">
        <w:rPr>
          <w:rFonts w:hint="cs"/>
          <w:sz w:val="24"/>
          <w:rtl/>
        </w:rPr>
        <w:t>‌</w:t>
      </w:r>
      <w:r w:rsidRPr="00F8720F">
        <w:rPr>
          <w:rFonts w:hint="cs"/>
          <w:sz w:val="24"/>
          <w:rtl/>
        </w:rPr>
        <w:t>وکار در این زیرسیستم وجود دارند.</w:t>
      </w:r>
    </w:p>
    <w:p w14:paraId="733892BC" w14:textId="7054AF04" w:rsidR="00BD543B" w:rsidRDefault="00E2458C" w:rsidP="005C4DBE">
      <w:pPr>
        <w:pStyle w:val="ListParagraph"/>
        <w:numPr>
          <w:ilvl w:val="0"/>
          <w:numId w:val="22"/>
        </w:numPr>
        <w:spacing w:line="360" w:lineRule="auto"/>
        <w:rPr>
          <w:sz w:val="24"/>
        </w:rPr>
      </w:pPr>
      <w:r w:rsidRPr="00163EAD">
        <w:rPr>
          <w:rFonts w:hint="cs"/>
          <w:sz w:val="24"/>
          <w:rtl/>
        </w:rPr>
        <w:t xml:space="preserve">لایه </w:t>
      </w:r>
      <w:r w:rsidRPr="00163EAD">
        <w:rPr>
          <w:sz w:val="24"/>
        </w:rPr>
        <w:t>Data</w:t>
      </w:r>
      <w:r w:rsidRPr="00163EAD">
        <w:rPr>
          <w:rFonts w:hint="cs"/>
          <w:sz w:val="24"/>
          <w:rtl/>
        </w:rPr>
        <w:t>: در</w:t>
      </w:r>
      <w:r w:rsidR="00D572E4" w:rsidRPr="00163EAD">
        <w:rPr>
          <w:rFonts w:hint="cs"/>
          <w:sz w:val="24"/>
          <w:rtl/>
        </w:rPr>
        <w:t xml:space="preserve"> این لایه،</w:t>
      </w:r>
      <w:r w:rsidRPr="00163EAD">
        <w:rPr>
          <w:rFonts w:hint="cs"/>
          <w:sz w:val="24"/>
          <w:rtl/>
        </w:rPr>
        <w:t xml:space="preserve"> اطلاعات در پایگاه</w:t>
      </w:r>
      <w:r w:rsidR="002A3E1F" w:rsidRPr="00163EAD">
        <w:rPr>
          <w:rFonts w:hint="cs"/>
          <w:sz w:val="24"/>
          <w:rtl/>
        </w:rPr>
        <w:t>‌</w:t>
      </w:r>
      <w:r w:rsidRPr="00163EAD">
        <w:rPr>
          <w:rFonts w:hint="cs"/>
          <w:sz w:val="24"/>
          <w:rtl/>
        </w:rPr>
        <w:t>داده ذخیره و از آن بازیابی می</w:t>
      </w:r>
      <w:r w:rsidR="00A34F03" w:rsidRPr="00163EAD">
        <w:rPr>
          <w:rFonts w:hint="cs"/>
          <w:sz w:val="24"/>
          <w:rtl/>
        </w:rPr>
        <w:t>‌</w:t>
      </w:r>
      <w:r w:rsidRPr="00163EAD">
        <w:rPr>
          <w:rFonts w:hint="cs"/>
          <w:sz w:val="24"/>
          <w:rtl/>
        </w:rPr>
        <w:t>شو</w:t>
      </w:r>
      <w:r w:rsidR="004F1016" w:rsidRPr="00163EAD">
        <w:rPr>
          <w:rFonts w:hint="cs"/>
          <w:sz w:val="24"/>
          <w:rtl/>
        </w:rPr>
        <w:t>ن</w:t>
      </w:r>
      <w:r w:rsidRPr="00163EAD">
        <w:rPr>
          <w:rFonts w:hint="cs"/>
          <w:sz w:val="24"/>
          <w:rtl/>
        </w:rPr>
        <w:t xml:space="preserve">د که این اطلاعات برای پردازش، به لایه </w:t>
      </w:r>
      <w:r w:rsidRPr="00163EAD">
        <w:rPr>
          <w:sz w:val="24"/>
        </w:rPr>
        <w:t>Logic</w:t>
      </w:r>
      <w:r w:rsidRPr="00163EAD">
        <w:rPr>
          <w:rFonts w:hint="cs"/>
          <w:sz w:val="24"/>
          <w:rtl/>
        </w:rPr>
        <w:t xml:space="preserve"> ارسال می</w:t>
      </w:r>
      <w:r w:rsidR="0043432B" w:rsidRPr="00163EAD">
        <w:rPr>
          <w:rFonts w:hint="cs"/>
          <w:sz w:val="24"/>
          <w:rtl/>
        </w:rPr>
        <w:t>‌</w:t>
      </w:r>
      <w:r w:rsidRPr="00163EAD">
        <w:rPr>
          <w:rFonts w:hint="cs"/>
          <w:sz w:val="24"/>
          <w:rtl/>
        </w:rPr>
        <w:t xml:space="preserve">شوند و نتایج آن، جهت نمایش به کاربر به لایه </w:t>
      </w:r>
      <w:r w:rsidRPr="00163EAD">
        <w:rPr>
          <w:sz w:val="24"/>
        </w:rPr>
        <w:t>Presentation</w:t>
      </w:r>
      <w:r w:rsidRPr="00163EAD">
        <w:rPr>
          <w:rFonts w:hint="cs"/>
          <w:sz w:val="24"/>
          <w:rtl/>
        </w:rPr>
        <w:t xml:space="preserve"> برگشت داده می</w:t>
      </w:r>
      <w:r w:rsidR="00C05278" w:rsidRPr="00163EAD">
        <w:rPr>
          <w:rFonts w:hint="cs"/>
          <w:sz w:val="24"/>
          <w:rtl/>
        </w:rPr>
        <w:t>‌</w:t>
      </w:r>
      <w:r w:rsidRPr="00163EAD">
        <w:rPr>
          <w:rFonts w:hint="cs"/>
          <w:sz w:val="24"/>
          <w:rtl/>
        </w:rPr>
        <w:t>شوند.</w:t>
      </w:r>
    </w:p>
    <w:p w14:paraId="7BCB302C" w14:textId="2ABB8501" w:rsidR="00BD543B" w:rsidRPr="00BD543B" w:rsidRDefault="00BD543B" w:rsidP="00BD543B">
      <w:pPr>
        <w:spacing w:line="360" w:lineRule="auto"/>
        <w:rPr>
          <w:sz w:val="24"/>
          <w:rtl/>
        </w:rPr>
      </w:pPr>
      <w:r>
        <w:rPr>
          <w:rFonts w:hint="cs"/>
          <w:sz w:val="24"/>
          <w:rtl/>
        </w:rPr>
        <w:t>واسط‌ زیرسیستم‌ها نیز به شرح زیر می‌باشند:</w:t>
      </w:r>
    </w:p>
    <w:p w14:paraId="0538B82E" w14:textId="2EECEB71" w:rsidR="00E2458C" w:rsidRPr="00DA3FF9" w:rsidRDefault="00EE1451" w:rsidP="005C4DBE">
      <w:pPr>
        <w:pStyle w:val="ListParagraph"/>
        <w:numPr>
          <w:ilvl w:val="0"/>
          <w:numId w:val="16"/>
        </w:numPr>
        <w:spacing w:line="360" w:lineRule="auto"/>
        <w:rPr>
          <w:sz w:val="24"/>
          <w:lang w:val="en-US"/>
        </w:rPr>
      </w:pPr>
      <w:r w:rsidRPr="00DA3FF9">
        <w:rPr>
          <w:rFonts w:hint="cs"/>
          <w:sz w:val="24"/>
          <w:rtl/>
        </w:rPr>
        <w:t xml:space="preserve">لایه </w:t>
      </w:r>
      <w:r w:rsidRPr="00DA3FF9">
        <w:rPr>
          <w:sz w:val="24"/>
          <w:lang w:val="en-US"/>
        </w:rPr>
        <w:t>Presentation</w:t>
      </w:r>
      <w:r w:rsidR="00C968B1" w:rsidRPr="00DA3FF9">
        <w:rPr>
          <w:rFonts w:hint="cs"/>
          <w:sz w:val="24"/>
          <w:rtl/>
          <w:lang w:val="en-US"/>
        </w:rPr>
        <w:t xml:space="preserve"> به</w:t>
      </w:r>
      <w:r w:rsidR="00127E9C" w:rsidRPr="00DA3FF9">
        <w:rPr>
          <w:rFonts w:hint="cs"/>
          <w:sz w:val="24"/>
          <w:rtl/>
          <w:lang w:val="en-US"/>
        </w:rPr>
        <w:t xml:space="preserve"> کنترل</w:t>
      </w:r>
      <w:r w:rsidR="00ED27F6" w:rsidRPr="00DA3FF9">
        <w:rPr>
          <w:rFonts w:hint="cs"/>
          <w:sz w:val="24"/>
          <w:rtl/>
          <w:lang w:val="en-US"/>
        </w:rPr>
        <w:t>گ</w:t>
      </w:r>
      <w:r w:rsidR="00127E9C" w:rsidRPr="00DA3FF9">
        <w:rPr>
          <w:rFonts w:hint="cs"/>
          <w:sz w:val="24"/>
          <w:rtl/>
          <w:lang w:val="en-US"/>
        </w:rPr>
        <w:t xml:space="preserve">ر </w:t>
      </w:r>
      <w:r w:rsidR="00C968B1" w:rsidRPr="00DA3FF9">
        <w:rPr>
          <w:rFonts w:hint="cs"/>
          <w:sz w:val="24"/>
          <w:rtl/>
          <w:lang w:val="en-US"/>
        </w:rPr>
        <w:t>نیاز دارد</w:t>
      </w:r>
      <w:r w:rsidR="00127E9C" w:rsidRPr="00DA3FF9">
        <w:rPr>
          <w:rFonts w:hint="cs"/>
          <w:sz w:val="24"/>
          <w:rtl/>
          <w:lang w:val="en-US"/>
        </w:rPr>
        <w:t>؛ زیرا در این لایه درخواست</w:t>
      </w:r>
      <w:r w:rsidR="008B2E85" w:rsidRPr="00DA3FF9">
        <w:rPr>
          <w:rFonts w:hint="cs"/>
          <w:sz w:val="24"/>
          <w:rtl/>
          <w:lang w:val="en-US"/>
        </w:rPr>
        <w:t>‌</w:t>
      </w:r>
      <w:r w:rsidR="00127E9C" w:rsidRPr="00DA3FF9">
        <w:rPr>
          <w:rFonts w:hint="cs"/>
          <w:sz w:val="24"/>
          <w:rtl/>
          <w:lang w:val="en-US"/>
        </w:rPr>
        <w:t>هایی از طرف کنشگر (کاربر) ایجاد می</w:t>
      </w:r>
      <w:r w:rsidR="00F44322" w:rsidRPr="00DA3FF9">
        <w:rPr>
          <w:rFonts w:hint="cs"/>
          <w:sz w:val="24"/>
          <w:rtl/>
          <w:lang w:val="en-US"/>
        </w:rPr>
        <w:t>‌</w:t>
      </w:r>
      <w:r w:rsidR="00127E9C" w:rsidRPr="00DA3FF9">
        <w:rPr>
          <w:rFonts w:hint="cs"/>
          <w:sz w:val="24"/>
          <w:rtl/>
          <w:lang w:val="en-US"/>
        </w:rPr>
        <w:t xml:space="preserve">شود که نیاز است این درخواست </w:t>
      </w:r>
      <w:r w:rsidR="008B4B62" w:rsidRPr="00DA3FF9">
        <w:rPr>
          <w:rFonts w:hint="cs"/>
          <w:sz w:val="24"/>
          <w:rtl/>
          <w:lang w:val="en-US"/>
        </w:rPr>
        <w:t xml:space="preserve">ها </w:t>
      </w:r>
      <w:r w:rsidR="00127E9C" w:rsidRPr="00DA3FF9">
        <w:rPr>
          <w:rFonts w:hint="cs"/>
          <w:sz w:val="24"/>
          <w:rtl/>
          <w:lang w:val="en-US"/>
        </w:rPr>
        <w:t>به لایه کنترل</w:t>
      </w:r>
      <w:r w:rsidR="0032175E" w:rsidRPr="00DA3FF9">
        <w:rPr>
          <w:rFonts w:hint="cs"/>
          <w:sz w:val="24"/>
          <w:rtl/>
          <w:lang w:val="en-US"/>
        </w:rPr>
        <w:t>گ</w:t>
      </w:r>
      <w:r w:rsidR="00127E9C" w:rsidRPr="00DA3FF9">
        <w:rPr>
          <w:rFonts w:hint="cs"/>
          <w:sz w:val="24"/>
          <w:rtl/>
          <w:lang w:val="en-US"/>
        </w:rPr>
        <w:t>ر جهت مدیریت</w:t>
      </w:r>
      <w:r w:rsidR="00E246AE" w:rsidRPr="00DA3FF9">
        <w:rPr>
          <w:rFonts w:hint="cs"/>
          <w:sz w:val="24"/>
          <w:rtl/>
          <w:lang w:val="en-US"/>
        </w:rPr>
        <w:t xml:space="preserve"> و نظارت</w:t>
      </w:r>
      <w:r w:rsidR="00127E9C" w:rsidRPr="00DA3FF9">
        <w:rPr>
          <w:rFonts w:hint="cs"/>
          <w:sz w:val="24"/>
          <w:rtl/>
          <w:lang w:val="en-US"/>
        </w:rPr>
        <w:t>، فرستاده بشوند.</w:t>
      </w:r>
    </w:p>
    <w:p w14:paraId="6C1AB61F" w14:textId="6E50D501" w:rsidR="000C48DB" w:rsidRPr="00DA3FF9" w:rsidRDefault="000C48DB" w:rsidP="005C4DBE">
      <w:pPr>
        <w:pStyle w:val="ListParagraph"/>
        <w:numPr>
          <w:ilvl w:val="0"/>
          <w:numId w:val="16"/>
        </w:numPr>
        <w:spacing w:line="360" w:lineRule="auto"/>
        <w:rPr>
          <w:sz w:val="24"/>
          <w:rtl/>
          <w:lang w:val="en-US"/>
        </w:rPr>
      </w:pPr>
      <w:r w:rsidRPr="00DA3FF9">
        <w:rPr>
          <w:rFonts w:hint="cs"/>
          <w:sz w:val="24"/>
          <w:rtl/>
          <w:lang w:val="en-US"/>
        </w:rPr>
        <w:t>لایه کنترل</w:t>
      </w:r>
      <w:r w:rsidR="009F7050" w:rsidRPr="00DA3FF9">
        <w:rPr>
          <w:rFonts w:hint="cs"/>
          <w:sz w:val="24"/>
          <w:rtl/>
          <w:lang w:val="en-US"/>
        </w:rPr>
        <w:t>گ</w:t>
      </w:r>
      <w:r w:rsidRPr="00DA3FF9">
        <w:rPr>
          <w:rFonts w:hint="cs"/>
          <w:sz w:val="24"/>
          <w:rtl/>
          <w:lang w:val="en-US"/>
        </w:rPr>
        <w:t xml:space="preserve">ر به زیرسیستم </w:t>
      </w:r>
      <w:r w:rsidRPr="00DA3FF9">
        <w:rPr>
          <w:sz w:val="24"/>
          <w:lang w:val="en-US"/>
        </w:rPr>
        <w:t>Business</w:t>
      </w:r>
      <w:r w:rsidRPr="00DA3FF9">
        <w:rPr>
          <w:rFonts w:hint="cs"/>
          <w:sz w:val="24"/>
          <w:rtl/>
          <w:lang w:val="en-US"/>
        </w:rPr>
        <w:t xml:space="preserve"> نیاز </w:t>
      </w:r>
      <w:r w:rsidR="00C968B1" w:rsidRPr="00DA3FF9">
        <w:rPr>
          <w:rFonts w:hint="cs"/>
          <w:sz w:val="24"/>
          <w:rtl/>
          <w:lang w:val="en-US"/>
        </w:rPr>
        <w:t>دارد</w:t>
      </w:r>
      <w:r w:rsidRPr="00DA3FF9">
        <w:rPr>
          <w:rFonts w:hint="cs"/>
          <w:sz w:val="24"/>
          <w:rtl/>
          <w:lang w:val="en-US"/>
        </w:rPr>
        <w:t>؛ زیرا درخواست</w:t>
      </w:r>
      <w:r w:rsidR="008D3C35" w:rsidRPr="00DA3FF9">
        <w:rPr>
          <w:rFonts w:hint="cs"/>
          <w:sz w:val="24"/>
          <w:rtl/>
          <w:lang w:val="en-US"/>
        </w:rPr>
        <w:t>‌</w:t>
      </w:r>
      <w:r w:rsidRPr="00DA3FF9">
        <w:rPr>
          <w:rFonts w:hint="cs"/>
          <w:sz w:val="24"/>
          <w:rtl/>
          <w:lang w:val="en-US"/>
        </w:rPr>
        <w:t>های کاربر</w:t>
      </w:r>
      <w:r w:rsidR="00927CF9" w:rsidRPr="00DA3FF9">
        <w:rPr>
          <w:rFonts w:hint="cs"/>
          <w:sz w:val="24"/>
          <w:rtl/>
          <w:lang w:val="en-US"/>
        </w:rPr>
        <w:t>ان</w:t>
      </w:r>
      <w:r w:rsidRPr="00DA3FF9">
        <w:rPr>
          <w:rFonts w:hint="cs"/>
          <w:sz w:val="24"/>
          <w:rtl/>
          <w:lang w:val="en-US"/>
        </w:rPr>
        <w:t xml:space="preserve"> به زیرسیستم کنترل</w:t>
      </w:r>
      <w:r w:rsidR="00024E8B" w:rsidRPr="00DA3FF9">
        <w:rPr>
          <w:rFonts w:hint="cs"/>
          <w:sz w:val="24"/>
          <w:rtl/>
          <w:lang w:val="en-US"/>
        </w:rPr>
        <w:t>گ</w:t>
      </w:r>
      <w:r w:rsidRPr="00DA3FF9">
        <w:rPr>
          <w:rFonts w:hint="cs"/>
          <w:sz w:val="24"/>
          <w:rtl/>
          <w:lang w:val="en-US"/>
        </w:rPr>
        <w:t>ر فرستاده می</w:t>
      </w:r>
      <w:r w:rsidR="00024E8B" w:rsidRPr="00DA3FF9">
        <w:rPr>
          <w:rFonts w:hint="cs"/>
          <w:sz w:val="24"/>
          <w:rtl/>
          <w:lang w:val="en-US"/>
        </w:rPr>
        <w:t>‌</w:t>
      </w:r>
      <w:r w:rsidRPr="00DA3FF9">
        <w:rPr>
          <w:rFonts w:hint="cs"/>
          <w:sz w:val="24"/>
          <w:rtl/>
          <w:lang w:val="en-US"/>
        </w:rPr>
        <w:t>شوند و در نتیجه ممکن است زیرسیستم کنترل</w:t>
      </w:r>
      <w:r w:rsidR="00E67CFF" w:rsidRPr="00DA3FF9">
        <w:rPr>
          <w:rFonts w:hint="cs"/>
          <w:sz w:val="24"/>
          <w:rtl/>
          <w:lang w:val="en-US"/>
        </w:rPr>
        <w:t>گ</w:t>
      </w:r>
      <w:r w:rsidRPr="00DA3FF9">
        <w:rPr>
          <w:rFonts w:hint="cs"/>
          <w:sz w:val="24"/>
          <w:rtl/>
          <w:lang w:val="en-US"/>
        </w:rPr>
        <w:t xml:space="preserve">ر، به زیرسیستم </w:t>
      </w:r>
      <w:r w:rsidRPr="00DA3FF9">
        <w:rPr>
          <w:sz w:val="24"/>
          <w:lang w:val="en-US"/>
        </w:rPr>
        <w:t>Business</w:t>
      </w:r>
      <w:r w:rsidRPr="00DA3FF9">
        <w:rPr>
          <w:rFonts w:hint="cs"/>
          <w:sz w:val="24"/>
          <w:rtl/>
          <w:lang w:val="en-US"/>
        </w:rPr>
        <w:t xml:space="preserve"> که کلاس</w:t>
      </w:r>
      <w:r w:rsidR="00E67CFF" w:rsidRPr="00DA3FF9">
        <w:rPr>
          <w:rFonts w:hint="cs"/>
          <w:sz w:val="24"/>
          <w:rtl/>
          <w:lang w:val="en-US"/>
        </w:rPr>
        <w:t>‌</w:t>
      </w:r>
      <w:r w:rsidRPr="00DA3FF9">
        <w:rPr>
          <w:rFonts w:hint="cs"/>
          <w:sz w:val="24"/>
          <w:rtl/>
          <w:lang w:val="en-US"/>
        </w:rPr>
        <w:t>های اصلی برنامه در آن وجود دارند، نیاز داشته باشد.</w:t>
      </w:r>
    </w:p>
    <w:p w14:paraId="7921DD7B" w14:textId="4DD11B58" w:rsidR="00694178" w:rsidRPr="00DA3FF9" w:rsidRDefault="00694178" w:rsidP="005C4DBE">
      <w:pPr>
        <w:pStyle w:val="ListParagraph"/>
        <w:numPr>
          <w:ilvl w:val="0"/>
          <w:numId w:val="16"/>
        </w:numPr>
        <w:spacing w:line="360" w:lineRule="auto"/>
        <w:rPr>
          <w:sz w:val="24"/>
          <w:rtl/>
          <w:lang w:val="en-US"/>
        </w:rPr>
      </w:pPr>
      <w:r w:rsidRPr="00DA3FF9">
        <w:rPr>
          <w:rFonts w:hint="cs"/>
          <w:sz w:val="24"/>
          <w:rtl/>
          <w:lang w:val="en-US"/>
        </w:rPr>
        <w:t>همچنین لایه کنترل</w:t>
      </w:r>
      <w:r w:rsidR="00E5565F" w:rsidRPr="00DA3FF9">
        <w:rPr>
          <w:rFonts w:hint="cs"/>
          <w:sz w:val="24"/>
          <w:rtl/>
          <w:lang w:val="en-US"/>
        </w:rPr>
        <w:t>گ</w:t>
      </w:r>
      <w:r w:rsidRPr="00DA3FF9">
        <w:rPr>
          <w:rFonts w:hint="cs"/>
          <w:sz w:val="24"/>
          <w:rtl/>
          <w:lang w:val="en-US"/>
        </w:rPr>
        <w:t xml:space="preserve">ر به زیرسیستم </w:t>
      </w:r>
      <w:r w:rsidRPr="00DA3FF9">
        <w:rPr>
          <w:sz w:val="24"/>
          <w:lang w:val="en-US"/>
        </w:rPr>
        <w:t>Database</w:t>
      </w:r>
      <w:r w:rsidRPr="00DA3FF9">
        <w:rPr>
          <w:rFonts w:hint="cs"/>
          <w:sz w:val="24"/>
          <w:rtl/>
          <w:lang w:val="en-US"/>
        </w:rPr>
        <w:t xml:space="preserve"> نیز </w:t>
      </w:r>
      <w:r w:rsidR="00927CF9" w:rsidRPr="00DA3FF9">
        <w:rPr>
          <w:rFonts w:hint="cs"/>
          <w:sz w:val="24"/>
          <w:rtl/>
          <w:lang w:val="en-US"/>
        </w:rPr>
        <w:t>نیاز</w:t>
      </w:r>
      <w:r w:rsidRPr="00DA3FF9">
        <w:rPr>
          <w:rFonts w:hint="cs"/>
          <w:sz w:val="24"/>
          <w:rtl/>
          <w:lang w:val="en-US"/>
        </w:rPr>
        <w:t xml:space="preserve"> دارد؛ زیرا </w:t>
      </w:r>
      <w:r w:rsidR="00927CF9" w:rsidRPr="00DA3FF9">
        <w:rPr>
          <w:rFonts w:hint="cs"/>
          <w:sz w:val="24"/>
          <w:rtl/>
          <w:lang w:val="en-US"/>
        </w:rPr>
        <w:t>ممکن است درخواست</w:t>
      </w:r>
      <w:r w:rsidR="00E5565F" w:rsidRPr="00DA3FF9">
        <w:rPr>
          <w:rFonts w:hint="cs"/>
          <w:sz w:val="24"/>
          <w:rtl/>
          <w:lang w:val="en-US"/>
        </w:rPr>
        <w:t>‌</w:t>
      </w:r>
      <w:r w:rsidR="00927CF9" w:rsidRPr="00DA3FF9">
        <w:rPr>
          <w:rFonts w:hint="cs"/>
          <w:sz w:val="24"/>
          <w:rtl/>
          <w:lang w:val="en-US"/>
        </w:rPr>
        <w:t>های کاربران نیاز به ارتباط مستقیم با پایگاه داده داشته باشند.</w:t>
      </w:r>
    </w:p>
    <w:p w14:paraId="3BC3CB8E" w14:textId="26031CA7" w:rsidR="00927CF9" w:rsidRPr="00DA3FF9" w:rsidRDefault="00927CF9" w:rsidP="005C4DBE">
      <w:pPr>
        <w:pStyle w:val="ListParagraph"/>
        <w:numPr>
          <w:ilvl w:val="0"/>
          <w:numId w:val="16"/>
        </w:numPr>
        <w:spacing w:line="360" w:lineRule="auto"/>
        <w:rPr>
          <w:sz w:val="24"/>
          <w:lang w:val="en-US"/>
        </w:rPr>
      </w:pPr>
      <w:r w:rsidRPr="00DA3FF9">
        <w:rPr>
          <w:rFonts w:hint="cs"/>
          <w:sz w:val="24"/>
          <w:rtl/>
          <w:lang w:val="en-US"/>
        </w:rPr>
        <w:t xml:space="preserve">لایه </w:t>
      </w:r>
      <w:r w:rsidRPr="00DA3FF9">
        <w:rPr>
          <w:sz w:val="24"/>
          <w:lang w:val="en-US"/>
        </w:rPr>
        <w:t>Business</w:t>
      </w:r>
      <w:r w:rsidRPr="00DA3FF9">
        <w:rPr>
          <w:rFonts w:hint="cs"/>
          <w:sz w:val="24"/>
          <w:rtl/>
          <w:lang w:val="en-US"/>
        </w:rPr>
        <w:t xml:space="preserve"> به زیرسیستم </w:t>
      </w:r>
      <w:r w:rsidRPr="00DA3FF9">
        <w:rPr>
          <w:sz w:val="24"/>
          <w:lang w:val="en-US"/>
        </w:rPr>
        <w:t>Database</w:t>
      </w:r>
      <w:r w:rsidRPr="00DA3FF9">
        <w:rPr>
          <w:rFonts w:hint="cs"/>
          <w:sz w:val="24"/>
          <w:rtl/>
          <w:lang w:val="en-US"/>
        </w:rPr>
        <w:t xml:space="preserve"> نیاز دارد؛ زیرا در مواقعی نیاز است که اطلاعات مربوط</w:t>
      </w:r>
      <w:r w:rsidR="009146AF" w:rsidRPr="00DA3FF9">
        <w:rPr>
          <w:rFonts w:hint="cs"/>
          <w:sz w:val="24"/>
          <w:rtl/>
          <w:lang w:val="en-US"/>
        </w:rPr>
        <w:t xml:space="preserve"> به</w:t>
      </w:r>
      <w:r w:rsidRPr="00DA3FF9">
        <w:rPr>
          <w:rFonts w:hint="cs"/>
          <w:sz w:val="24"/>
          <w:rtl/>
          <w:lang w:val="en-US"/>
        </w:rPr>
        <w:t xml:space="preserve"> کلاس</w:t>
      </w:r>
      <w:r w:rsidR="00FA4C7A" w:rsidRPr="00DA3FF9">
        <w:rPr>
          <w:rFonts w:hint="cs"/>
          <w:sz w:val="24"/>
          <w:rtl/>
          <w:lang w:val="en-US"/>
        </w:rPr>
        <w:t>‌</w:t>
      </w:r>
      <w:r w:rsidRPr="00DA3FF9">
        <w:rPr>
          <w:rFonts w:hint="cs"/>
          <w:sz w:val="24"/>
          <w:rtl/>
          <w:lang w:val="en-US"/>
        </w:rPr>
        <w:t>های اصلی برنامه با توجه به درخواست کاربران، در پایگاه</w:t>
      </w:r>
      <w:r w:rsidR="0049180A" w:rsidRPr="00DA3FF9">
        <w:rPr>
          <w:rFonts w:hint="cs"/>
          <w:sz w:val="24"/>
          <w:rtl/>
          <w:lang w:val="en-US"/>
        </w:rPr>
        <w:t>‌</w:t>
      </w:r>
      <w:r w:rsidRPr="00DA3FF9">
        <w:rPr>
          <w:rFonts w:hint="cs"/>
          <w:sz w:val="24"/>
          <w:rtl/>
          <w:lang w:val="en-US"/>
        </w:rPr>
        <w:t>داده ذخیره شوند.</w:t>
      </w:r>
    </w:p>
    <w:p w14:paraId="4379FA2C" w14:textId="7CE55FF3" w:rsidR="00A7267F" w:rsidRPr="00A7267F" w:rsidRDefault="00537F9F" w:rsidP="005C4DBE">
      <w:pPr>
        <w:pStyle w:val="Heading2"/>
        <w:numPr>
          <w:ilvl w:val="0"/>
          <w:numId w:val="28"/>
        </w:numPr>
        <w:rPr>
          <w:rtl/>
          <w:lang w:val="en-US"/>
        </w:rPr>
      </w:pPr>
      <w:bookmarkStart w:id="44" w:name="_Toc56816775"/>
      <w:r>
        <w:rPr>
          <w:noProof/>
        </w:rPr>
        <w:lastRenderedPageBreak/>
        <w:drawing>
          <wp:anchor distT="0" distB="0" distL="114300" distR="114300" simplePos="0" relativeHeight="251662336" behindDoc="0" locked="0" layoutInCell="1" allowOverlap="1" wp14:anchorId="184DEAE3" wp14:editId="757F9FE4">
            <wp:simplePos x="0" y="0"/>
            <wp:positionH relativeFrom="page">
              <wp:posOffset>16510</wp:posOffset>
            </wp:positionH>
            <wp:positionV relativeFrom="paragraph">
              <wp:posOffset>358140</wp:posOffset>
            </wp:positionV>
            <wp:extent cx="7477125" cy="27324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77125" cy="2732405"/>
                    </a:xfrm>
                    <a:prstGeom prst="rect">
                      <a:avLst/>
                    </a:prstGeom>
                    <a:noFill/>
                    <a:ln>
                      <a:noFill/>
                    </a:ln>
                  </pic:spPr>
                </pic:pic>
              </a:graphicData>
            </a:graphic>
            <wp14:sizeRelH relativeFrom="page">
              <wp14:pctWidth>0</wp14:pctWidth>
            </wp14:sizeRelH>
            <wp14:sizeRelV relativeFrom="page">
              <wp14:pctHeight>0</wp14:pctHeight>
            </wp14:sizeRelV>
          </wp:anchor>
        </w:drawing>
      </w:r>
      <w:r w:rsidR="00A7267F" w:rsidRPr="00A7267F">
        <w:rPr>
          <w:rFonts w:hint="cs"/>
          <w:rtl/>
          <w:lang w:val="en-US"/>
        </w:rPr>
        <w:t>سبک معماری و نمودار بسته</w:t>
      </w:r>
      <w:bookmarkEnd w:id="44"/>
    </w:p>
    <w:p w14:paraId="70F34CF3" w14:textId="2C4EE418" w:rsidR="00E2458C" w:rsidRDefault="00E36340" w:rsidP="005C4DBE">
      <w:pPr>
        <w:pStyle w:val="Heading2"/>
        <w:numPr>
          <w:ilvl w:val="0"/>
          <w:numId w:val="28"/>
        </w:numPr>
        <w:rPr>
          <w:rtl/>
        </w:rPr>
      </w:pPr>
      <w:bookmarkStart w:id="45" w:name="_Toc56816776"/>
      <w:r>
        <w:rPr>
          <w:rFonts w:hint="cs"/>
          <w:rtl/>
        </w:rPr>
        <w:t>اعمال قوانین طراحی نرم‌افزار</w:t>
      </w:r>
      <w:bookmarkEnd w:id="45"/>
    </w:p>
    <w:p w14:paraId="74D5E945" w14:textId="1B99EF4B" w:rsidR="00867012" w:rsidRPr="00867012" w:rsidRDefault="00867012" w:rsidP="00867012">
      <w:pPr>
        <w:spacing w:line="360" w:lineRule="auto"/>
        <w:rPr>
          <w:sz w:val="24"/>
          <w:lang w:val="en-US"/>
        </w:rPr>
      </w:pPr>
      <w:r w:rsidRPr="00867012">
        <w:rPr>
          <w:rFonts w:hint="cs"/>
          <w:sz w:val="24"/>
          <w:rtl/>
        </w:rPr>
        <w:t>در عمل مشکلات بسیاری مربوط به قسمت طراحی رایج می</w:t>
      </w:r>
      <w:r w:rsidR="005268F3">
        <w:rPr>
          <w:rFonts w:hint="cs"/>
          <w:sz w:val="24"/>
          <w:rtl/>
        </w:rPr>
        <w:t>‌</w:t>
      </w:r>
      <w:r w:rsidRPr="00867012">
        <w:rPr>
          <w:rFonts w:hint="cs"/>
          <w:sz w:val="24"/>
          <w:rtl/>
        </w:rPr>
        <w:t>باشندکه این مشکلات بر کارایی و کیفیت نرم</w:t>
      </w:r>
      <w:r w:rsidR="005268F3">
        <w:rPr>
          <w:rFonts w:hint="cs"/>
          <w:sz w:val="24"/>
          <w:rtl/>
        </w:rPr>
        <w:t>‌</w:t>
      </w:r>
      <w:r w:rsidRPr="00867012">
        <w:rPr>
          <w:rFonts w:hint="cs"/>
          <w:sz w:val="24"/>
          <w:rtl/>
        </w:rPr>
        <w:t>افزار تاثیر منفی داشته و هزینه</w:t>
      </w:r>
      <w:r w:rsidR="005268F3">
        <w:rPr>
          <w:rFonts w:hint="cs"/>
          <w:sz w:val="24"/>
          <w:rtl/>
        </w:rPr>
        <w:t>‌</w:t>
      </w:r>
      <w:r w:rsidRPr="00867012">
        <w:rPr>
          <w:rFonts w:hint="cs"/>
          <w:sz w:val="24"/>
          <w:rtl/>
        </w:rPr>
        <w:t>های نگهداری نرم</w:t>
      </w:r>
      <w:r w:rsidR="009334A5">
        <w:rPr>
          <w:rFonts w:hint="cs"/>
          <w:sz w:val="24"/>
          <w:rtl/>
        </w:rPr>
        <w:t>‌</w:t>
      </w:r>
      <w:r w:rsidRPr="00867012">
        <w:rPr>
          <w:rFonts w:hint="cs"/>
          <w:sz w:val="24"/>
          <w:rtl/>
        </w:rPr>
        <w:t>افزار را به شدت افزایش می</w:t>
      </w:r>
      <w:r w:rsidR="009334A5">
        <w:rPr>
          <w:rFonts w:hint="cs"/>
          <w:sz w:val="24"/>
          <w:rtl/>
        </w:rPr>
        <w:t>‌</w:t>
      </w:r>
      <w:r w:rsidRPr="00867012">
        <w:rPr>
          <w:rFonts w:hint="cs"/>
          <w:sz w:val="24"/>
          <w:rtl/>
        </w:rPr>
        <w:t>دهد. یک از راه</w:t>
      </w:r>
      <w:r w:rsidR="009334A5">
        <w:rPr>
          <w:rFonts w:hint="cs"/>
          <w:sz w:val="24"/>
          <w:rtl/>
        </w:rPr>
        <w:t>‌</w:t>
      </w:r>
      <w:r w:rsidRPr="00867012">
        <w:rPr>
          <w:rFonts w:hint="cs"/>
          <w:sz w:val="24"/>
          <w:rtl/>
        </w:rPr>
        <w:t>حل</w:t>
      </w:r>
      <w:r w:rsidR="009334A5">
        <w:rPr>
          <w:rFonts w:hint="cs"/>
          <w:sz w:val="24"/>
          <w:rtl/>
        </w:rPr>
        <w:t>‌</w:t>
      </w:r>
      <w:r w:rsidRPr="00867012">
        <w:rPr>
          <w:rFonts w:hint="cs"/>
          <w:sz w:val="24"/>
          <w:rtl/>
        </w:rPr>
        <w:t>ها برای رفع این مشکلات</w:t>
      </w:r>
      <w:r w:rsidR="009334A5">
        <w:rPr>
          <w:rFonts w:hint="cs"/>
          <w:sz w:val="24"/>
          <w:rtl/>
        </w:rPr>
        <w:t>،</w:t>
      </w:r>
      <w:r w:rsidRPr="00867012">
        <w:rPr>
          <w:rFonts w:hint="cs"/>
          <w:sz w:val="24"/>
          <w:rtl/>
        </w:rPr>
        <w:t xml:space="preserve"> پیروی از قوانین طراحی نرم</w:t>
      </w:r>
      <w:r w:rsidR="00C11938">
        <w:rPr>
          <w:rFonts w:hint="cs"/>
          <w:sz w:val="24"/>
          <w:rtl/>
        </w:rPr>
        <w:t>‌</w:t>
      </w:r>
      <w:r w:rsidRPr="00867012">
        <w:rPr>
          <w:rFonts w:hint="cs"/>
          <w:sz w:val="24"/>
          <w:rtl/>
        </w:rPr>
        <w:t>افزار می</w:t>
      </w:r>
      <w:r w:rsidR="00C11938">
        <w:rPr>
          <w:rFonts w:hint="cs"/>
          <w:sz w:val="24"/>
          <w:rtl/>
        </w:rPr>
        <w:t>‌</w:t>
      </w:r>
      <w:r w:rsidRPr="00867012">
        <w:rPr>
          <w:rFonts w:hint="cs"/>
          <w:sz w:val="24"/>
          <w:rtl/>
        </w:rPr>
        <w:t>باشد. در ادامه به بررسی این قوانین و اعمال آن در در معماری سیستم ساوا می</w:t>
      </w:r>
      <w:r w:rsidR="00C11938">
        <w:rPr>
          <w:rFonts w:hint="cs"/>
          <w:sz w:val="24"/>
          <w:rtl/>
        </w:rPr>
        <w:t>‌</w:t>
      </w:r>
      <w:r w:rsidRPr="00867012">
        <w:rPr>
          <w:rFonts w:hint="cs"/>
          <w:sz w:val="24"/>
          <w:rtl/>
        </w:rPr>
        <w:t>پردازیم .</w:t>
      </w:r>
    </w:p>
    <w:p w14:paraId="4D62F0A8" w14:textId="77777777" w:rsidR="00867012" w:rsidRPr="00867012" w:rsidRDefault="00867012" w:rsidP="003D17CE">
      <w:pPr>
        <w:pStyle w:val="Heading3"/>
        <w:rPr>
          <w:rtl/>
        </w:rPr>
      </w:pPr>
      <w:bookmarkStart w:id="46" w:name="_Toc56816777"/>
      <w:r w:rsidRPr="00867012">
        <w:rPr>
          <w:rFonts w:hint="cs"/>
          <w:rtl/>
        </w:rPr>
        <w:t>طراحی برای تغییر</w:t>
      </w:r>
      <w:bookmarkEnd w:id="46"/>
    </w:p>
    <w:p w14:paraId="67B728C8" w14:textId="594353B3" w:rsidR="00867012" w:rsidRPr="00867012" w:rsidRDefault="00867012" w:rsidP="00867012">
      <w:pPr>
        <w:spacing w:line="360" w:lineRule="auto"/>
        <w:rPr>
          <w:sz w:val="24"/>
          <w:rtl/>
        </w:rPr>
      </w:pPr>
      <w:r w:rsidRPr="00867012">
        <w:rPr>
          <w:rFonts w:hint="cs"/>
          <w:sz w:val="24"/>
          <w:rtl/>
        </w:rPr>
        <w:t>رویداد</w:t>
      </w:r>
      <w:r w:rsidR="00E955A6">
        <w:rPr>
          <w:rFonts w:hint="cs"/>
          <w:sz w:val="24"/>
          <w:rtl/>
        </w:rPr>
        <w:t>‌</w:t>
      </w:r>
      <w:r w:rsidRPr="00867012">
        <w:rPr>
          <w:rFonts w:hint="cs"/>
          <w:sz w:val="24"/>
          <w:rtl/>
        </w:rPr>
        <w:t>های زیادی می</w:t>
      </w:r>
      <w:r w:rsidR="00E955A6">
        <w:rPr>
          <w:rFonts w:hint="cs"/>
          <w:sz w:val="24"/>
          <w:rtl/>
        </w:rPr>
        <w:t>‌</w:t>
      </w:r>
      <w:r w:rsidRPr="00867012">
        <w:rPr>
          <w:rFonts w:hint="cs"/>
          <w:sz w:val="24"/>
          <w:rtl/>
        </w:rPr>
        <w:t>توانند باعث تغییر در سیستم ما بشوند. برخی از این رویدادها عبارتند از:</w:t>
      </w:r>
    </w:p>
    <w:p w14:paraId="78A472FE" w14:textId="5A1062AA" w:rsidR="00867012" w:rsidRPr="00867012" w:rsidRDefault="00867012" w:rsidP="005C4DBE">
      <w:pPr>
        <w:pStyle w:val="ListParagraph"/>
        <w:numPr>
          <w:ilvl w:val="0"/>
          <w:numId w:val="23"/>
        </w:numPr>
        <w:spacing w:after="160" w:line="360" w:lineRule="auto"/>
        <w:rPr>
          <w:sz w:val="24"/>
          <w:rtl/>
        </w:rPr>
      </w:pPr>
      <w:r w:rsidRPr="00867012">
        <w:rPr>
          <w:rFonts w:hint="cs"/>
          <w:sz w:val="24"/>
          <w:rtl/>
        </w:rPr>
        <w:t>تغییراتی که ممکن است در محیط کسب و کار نرم</w:t>
      </w:r>
      <w:r w:rsidR="00E955A6">
        <w:rPr>
          <w:rFonts w:hint="cs"/>
          <w:sz w:val="24"/>
          <w:rtl/>
        </w:rPr>
        <w:t>‌</w:t>
      </w:r>
      <w:r w:rsidRPr="00867012">
        <w:rPr>
          <w:rFonts w:hint="cs"/>
          <w:sz w:val="24"/>
          <w:rtl/>
        </w:rPr>
        <w:t>افزار ایجاد شوند و نیازمندی</w:t>
      </w:r>
      <w:r w:rsidR="00E955A6">
        <w:rPr>
          <w:rFonts w:hint="cs"/>
          <w:sz w:val="24"/>
          <w:rtl/>
        </w:rPr>
        <w:t>‌</w:t>
      </w:r>
      <w:r w:rsidRPr="00867012">
        <w:rPr>
          <w:rFonts w:hint="cs"/>
          <w:sz w:val="24"/>
          <w:rtl/>
        </w:rPr>
        <w:t>های نرم</w:t>
      </w:r>
      <w:r w:rsidR="00E955A6">
        <w:rPr>
          <w:rFonts w:hint="cs"/>
          <w:sz w:val="24"/>
          <w:rtl/>
        </w:rPr>
        <w:t>‌</w:t>
      </w:r>
      <w:r w:rsidRPr="00867012">
        <w:rPr>
          <w:rFonts w:hint="cs"/>
          <w:sz w:val="24"/>
          <w:rtl/>
        </w:rPr>
        <w:t>افزار را تغییر دهند.</w:t>
      </w:r>
      <w:r w:rsidR="00E955A6">
        <w:rPr>
          <w:rFonts w:hint="cs"/>
          <w:sz w:val="24"/>
          <w:rtl/>
        </w:rPr>
        <w:t xml:space="preserve"> </w:t>
      </w:r>
      <w:r w:rsidRPr="00867012">
        <w:rPr>
          <w:rFonts w:hint="cs"/>
          <w:sz w:val="24"/>
          <w:rtl/>
        </w:rPr>
        <w:t>به طور</w:t>
      </w:r>
      <w:r w:rsidR="00E955A6">
        <w:rPr>
          <w:rFonts w:hint="cs"/>
          <w:sz w:val="24"/>
          <w:rtl/>
        </w:rPr>
        <w:t xml:space="preserve"> </w:t>
      </w:r>
      <w:r w:rsidRPr="00867012">
        <w:rPr>
          <w:rFonts w:hint="cs"/>
          <w:sz w:val="24"/>
          <w:rtl/>
        </w:rPr>
        <w:t>مثال اگر که مشتری تصمیم به حذف و یا تغییر در کسب</w:t>
      </w:r>
      <w:r w:rsidR="00E955A6">
        <w:rPr>
          <w:rFonts w:hint="cs"/>
          <w:sz w:val="24"/>
          <w:rtl/>
        </w:rPr>
        <w:t>‌</w:t>
      </w:r>
      <w:r w:rsidRPr="00867012">
        <w:rPr>
          <w:rFonts w:hint="cs"/>
          <w:sz w:val="24"/>
          <w:rtl/>
        </w:rPr>
        <w:t>وکار مربوط به ارائه برنامه پیشنهادی به دانشجو بکند، نیازمندی</w:t>
      </w:r>
      <w:r w:rsidR="00E955A6">
        <w:rPr>
          <w:rFonts w:hint="cs"/>
          <w:sz w:val="24"/>
          <w:rtl/>
        </w:rPr>
        <w:t>‌</w:t>
      </w:r>
      <w:r w:rsidRPr="00867012">
        <w:rPr>
          <w:rFonts w:hint="cs"/>
          <w:sz w:val="24"/>
          <w:rtl/>
        </w:rPr>
        <w:t>های سیستم دچار تغییرات زیادی می</w:t>
      </w:r>
      <w:r w:rsidR="00E955A6">
        <w:rPr>
          <w:rFonts w:hint="cs"/>
          <w:sz w:val="24"/>
          <w:rtl/>
        </w:rPr>
        <w:t>‌</w:t>
      </w:r>
      <w:r w:rsidRPr="00867012">
        <w:rPr>
          <w:rFonts w:hint="cs"/>
          <w:sz w:val="24"/>
          <w:rtl/>
        </w:rPr>
        <w:t>شوند.</w:t>
      </w:r>
    </w:p>
    <w:p w14:paraId="57DC8185" w14:textId="55EAFF85" w:rsidR="00867012" w:rsidRPr="00867012" w:rsidRDefault="00867012" w:rsidP="005C4DBE">
      <w:pPr>
        <w:pStyle w:val="ListParagraph"/>
        <w:numPr>
          <w:ilvl w:val="0"/>
          <w:numId w:val="23"/>
        </w:numPr>
        <w:spacing w:after="160" w:line="360" w:lineRule="auto"/>
        <w:rPr>
          <w:sz w:val="24"/>
        </w:rPr>
      </w:pPr>
      <w:r w:rsidRPr="00867012">
        <w:rPr>
          <w:rFonts w:hint="cs"/>
          <w:sz w:val="24"/>
          <w:rtl/>
        </w:rPr>
        <w:t>در طول کار سیستم ممکن است مشکلاتی ایجاد شود</w:t>
      </w:r>
      <w:r w:rsidR="00E955A6">
        <w:rPr>
          <w:rFonts w:hint="cs"/>
          <w:sz w:val="24"/>
          <w:rtl/>
        </w:rPr>
        <w:t xml:space="preserve"> </w:t>
      </w:r>
      <w:r w:rsidRPr="00867012">
        <w:rPr>
          <w:rFonts w:hint="cs"/>
          <w:sz w:val="24"/>
          <w:rtl/>
        </w:rPr>
        <w:t xml:space="preserve">که برای رفع </w:t>
      </w:r>
      <w:r w:rsidR="00E955A6">
        <w:rPr>
          <w:rFonts w:hint="cs"/>
          <w:sz w:val="24"/>
          <w:rtl/>
        </w:rPr>
        <w:t>آ</w:t>
      </w:r>
      <w:r w:rsidRPr="00867012">
        <w:rPr>
          <w:rFonts w:hint="cs"/>
          <w:sz w:val="24"/>
          <w:rtl/>
        </w:rPr>
        <w:t>ن</w:t>
      </w:r>
      <w:r w:rsidR="00E955A6">
        <w:rPr>
          <w:rFonts w:hint="cs"/>
          <w:sz w:val="24"/>
          <w:rtl/>
        </w:rPr>
        <w:t>‌</w:t>
      </w:r>
      <w:r w:rsidRPr="00867012">
        <w:rPr>
          <w:rFonts w:hint="cs"/>
          <w:sz w:val="24"/>
          <w:rtl/>
        </w:rPr>
        <w:t>ها لازم است که تغییراتی در سیستم نرم</w:t>
      </w:r>
      <w:r w:rsidR="00E955A6">
        <w:rPr>
          <w:rFonts w:hint="cs"/>
          <w:sz w:val="24"/>
          <w:rtl/>
        </w:rPr>
        <w:t>‌</w:t>
      </w:r>
      <w:r w:rsidRPr="00867012">
        <w:rPr>
          <w:rFonts w:hint="cs"/>
          <w:sz w:val="24"/>
          <w:rtl/>
        </w:rPr>
        <w:t>افزاری صورت گیرد.</w:t>
      </w:r>
    </w:p>
    <w:p w14:paraId="41619FE9" w14:textId="0921CF1B" w:rsidR="00867012" w:rsidRPr="00867012" w:rsidRDefault="00867012" w:rsidP="005C4DBE">
      <w:pPr>
        <w:pStyle w:val="ListParagraph"/>
        <w:numPr>
          <w:ilvl w:val="0"/>
          <w:numId w:val="23"/>
        </w:numPr>
        <w:spacing w:after="160" w:line="360" w:lineRule="auto"/>
        <w:rPr>
          <w:sz w:val="24"/>
        </w:rPr>
      </w:pPr>
      <w:r w:rsidRPr="00867012">
        <w:rPr>
          <w:rFonts w:hint="cs"/>
          <w:sz w:val="24"/>
          <w:rtl/>
        </w:rPr>
        <w:t>تغییراتی که ممکن است در پایگاه</w:t>
      </w:r>
      <w:r w:rsidR="00E955A6">
        <w:rPr>
          <w:rFonts w:hint="cs"/>
          <w:sz w:val="24"/>
          <w:rtl/>
        </w:rPr>
        <w:t>‌</w:t>
      </w:r>
      <w:r w:rsidRPr="00867012">
        <w:rPr>
          <w:rFonts w:hint="cs"/>
          <w:sz w:val="24"/>
          <w:rtl/>
        </w:rPr>
        <w:t>داده</w:t>
      </w:r>
      <w:r w:rsidR="00E955A6">
        <w:rPr>
          <w:rFonts w:hint="cs"/>
          <w:sz w:val="24"/>
          <w:rtl/>
        </w:rPr>
        <w:t>‌</w:t>
      </w:r>
      <w:r w:rsidRPr="00867012">
        <w:rPr>
          <w:rFonts w:hint="cs"/>
          <w:sz w:val="24"/>
          <w:rtl/>
        </w:rPr>
        <w:t>ی مرتبط با سیستم ایجاد شوند،</w:t>
      </w:r>
      <w:r w:rsidR="00E955A6">
        <w:rPr>
          <w:rFonts w:hint="cs"/>
          <w:sz w:val="24"/>
          <w:rtl/>
        </w:rPr>
        <w:t xml:space="preserve"> </w:t>
      </w:r>
      <w:r w:rsidRPr="00867012">
        <w:rPr>
          <w:rFonts w:hint="cs"/>
          <w:sz w:val="24"/>
          <w:rtl/>
        </w:rPr>
        <w:t>باعث تغییر در سیستم نرم</w:t>
      </w:r>
      <w:r w:rsidR="00E955A6">
        <w:rPr>
          <w:rFonts w:hint="cs"/>
          <w:sz w:val="24"/>
          <w:rtl/>
        </w:rPr>
        <w:t>‌</w:t>
      </w:r>
      <w:r w:rsidRPr="00867012">
        <w:rPr>
          <w:rFonts w:hint="cs"/>
          <w:sz w:val="24"/>
          <w:rtl/>
        </w:rPr>
        <w:t>افزاری می</w:t>
      </w:r>
      <w:r w:rsidR="00E955A6">
        <w:rPr>
          <w:rFonts w:hint="cs"/>
          <w:sz w:val="24"/>
          <w:rtl/>
        </w:rPr>
        <w:t>‌</w:t>
      </w:r>
      <w:r w:rsidRPr="00867012">
        <w:rPr>
          <w:rFonts w:hint="cs"/>
          <w:sz w:val="24"/>
          <w:rtl/>
        </w:rPr>
        <w:t>شوند.</w:t>
      </w:r>
    </w:p>
    <w:p w14:paraId="59408A41" w14:textId="537872D4" w:rsidR="00867012" w:rsidRPr="00867012" w:rsidRDefault="00867012" w:rsidP="005C4DBE">
      <w:pPr>
        <w:pStyle w:val="ListParagraph"/>
        <w:numPr>
          <w:ilvl w:val="0"/>
          <w:numId w:val="23"/>
        </w:numPr>
        <w:spacing w:after="160" w:line="360" w:lineRule="auto"/>
        <w:rPr>
          <w:sz w:val="24"/>
        </w:rPr>
      </w:pPr>
      <w:r w:rsidRPr="00867012">
        <w:rPr>
          <w:rFonts w:hint="cs"/>
          <w:sz w:val="24"/>
          <w:rtl/>
        </w:rPr>
        <w:t xml:space="preserve">تغییراتی که در </w:t>
      </w:r>
      <w:r w:rsidR="007D7420">
        <w:rPr>
          <w:rFonts w:hint="cs"/>
          <w:sz w:val="24"/>
          <w:rtl/>
        </w:rPr>
        <w:t>آ</w:t>
      </w:r>
      <w:r w:rsidRPr="00867012">
        <w:rPr>
          <w:rFonts w:hint="cs"/>
          <w:sz w:val="24"/>
          <w:rtl/>
        </w:rPr>
        <w:t>یین</w:t>
      </w:r>
      <w:r w:rsidR="007D7420">
        <w:rPr>
          <w:sz w:val="24"/>
        </w:rPr>
        <w:t>‎</w:t>
      </w:r>
      <w:r w:rsidRPr="00867012">
        <w:rPr>
          <w:rFonts w:hint="cs"/>
          <w:sz w:val="24"/>
          <w:rtl/>
        </w:rPr>
        <w:t>نامه</w:t>
      </w:r>
      <w:r w:rsidR="007D7420">
        <w:rPr>
          <w:rFonts w:hint="cs"/>
          <w:sz w:val="24"/>
          <w:rtl/>
        </w:rPr>
        <w:t>‌</w:t>
      </w:r>
      <w:r w:rsidRPr="00867012">
        <w:rPr>
          <w:rFonts w:hint="cs"/>
          <w:sz w:val="24"/>
          <w:rtl/>
        </w:rPr>
        <w:t>ها و سیاست</w:t>
      </w:r>
      <w:r w:rsidR="007D7420">
        <w:rPr>
          <w:rFonts w:hint="cs"/>
          <w:sz w:val="24"/>
          <w:rtl/>
        </w:rPr>
        <w:t>‌</w:t>
      </w:r>
      <w:r w:rsidRPr="00867012">
        <w:rPr>
          <w:rFonts w:hint="cs"/>
          <w:sz w:val="24"/>
          <w:rtl/>
        </w:rPr>
        <w:t xml:space="preserve">های </w:t>
      </w:r>
      <w:r w:rsidR="007D7420">
        <w:rPr>
          <w:rFonts w:hint="cs"/>
          <w:sz w:val="24"/>
          <w:rtl/>
        </w:rPr>
        <w:t>آ</w:t>
      </w:r>
      <w:r w:rsidRPr="00867012">
        <w:rPr>
          <w:rFonts w:hint="cs"/>
          <w:sz w:val="24"/>
          <w:rtl/>
        </w:rPr>
        <w:t>موزش دانشگاه</w:t>
      </w:r>
      <w:r w:rsidR="007D7420">
        <w:rPr>
          <w:rFonts w:hint="cs"/>
          <w:sz w:val="24"/>
          <w:rtl/>
        </w:rPr>
        <w:t>‌</w:t>
      </w:r>
      <w:r w:rsidRPr="00867012">
        <w:rPr>
          <w:rFonts w:hint="cs"/>
          <w:sz w:val="24"/>
          <w:rtl/>
        </w:rPr>
        <w:t>ها صورت می</w:t>
      </w:r>
      <w:r w:rsidR="007D7420">
        <w:rPr>
          <w:rFonts w:hint="cs"/>
          <w:sz w:val="24"/>
          <w:rtl/>
        </w:rPr>
        <w:t>‌</w:t>
      </w:r>
      <w:r w:rsidRPr="00867012">
        <w:rPr>
          <w:rFonts w:hint="cs"/>
          <w:sz w:val="24"/>
          <w:rtl/>
        </w:rPr>
        <w:t>گیرد باعث می</w:t>
      </w:r>
      <w:r w:rsidR="007D7420">
        <w:rPr>
          <w:rFonts w:hint="cs"/>
          <w:sz w:val="24"/>
          <w:rtl/>
        </w:rPr>
        <w:t>‌</w:t>
      </w:r>
      <w:r w:rsidRPr="00867012">
        <w:rPr>
          <w:rFonts w:hint="cs"/>
          <w:sz w:val="24"/>
          <w:rtl/>
        </w:rPr>
        <w:t>شوند که نیازمندی</w:t>
      </w:r>
      <w:r w:rsidR="007D7420">
        <w:rPr>
          <w:rFonts w:hint="cs"/>
          <w:sz w:val="24"/>
          <w:rtl/>
        </w:rPr>
        <w:t>‌</w:t>
      </w:r>
      <w:r w:rsidRPr="00867012">
        <w:rPr>
          <w:rFonts w:hint="cs"/>
          <w:sz w:val="24"/>
          <w:rtl/>
        </w:rPr>
        <w:t>های سیستم ما تغییر کنند.</w:t>
      </w:r>
    </w:p>
    <w:p w14:paraId="1C04CCF0" w14:textId="77777777" w:rsidR="00867012" w:rsidRPr="00867012" w:rsidRDefault="00867012" w:rsidP="005C4DBE">
      <w:pPr>
        <w:pStyle w:val="ListParagraph"/>
        <w:numPr>
          <w:ilvl w:val="0"/>
          <w:numId w:val="23"/>
        </w:numPr>
        <w:spacing w:after="160" w:line="360" w:lineRule="auto"/>
        <w:rPr>
          <w:sz w:val="24"/>
        </w:rPr>
      </w:pPr>
      <w:r w:rsidRPr="00867012">
        <w:rPr>
          <w:rFonts w:hint="cs"/>
          <w:sz w:val="24"/>
          <w:rtl/>
        </w:rPr>
        <w:t>به دلیل پیشرفت روز افزون فناوری و نیاز به تغییر در سیستم، جهت کارامد بودن سامانه در طول زمان، لازم است تغییراتی در فناوری سامانه ایجاد شود.</w:t>
      </w:r>
    </w:p>
    <w:p w14:paraId="7F36C72F" w14:textId="6D9E0BDB" w:rsidR="00867012" w:rsidRPr="00867012" w:rsidRDefault="00867012" w:rsidP="005C4DBE">
      <w:pPr>
        <w:pStyle w:val="ListParagraph"/>
        <w:numPr>
          <w:ilvl w:val="0"/>
          <w:numId w:val="23"/>
        </w:numPr>
        <w:spacing w:after="160" w:line="360" w:lineRule="auto"/>
        <w:rPr>
          <w:sz w:val="24"/>
        </w:rPr>
      </w:pPr>
      <w:r w:rsidRPr="00867012">
        <w:rPr>
          <w:rFonts w:hint="cs"/>
          <w:sz w:val="24"/>
          <w:rtl/>
        </w:rPr>
        <w:lastRenderedPageBreak/>
        <w:t>برای ارتقای کارایی،</w:t>
      </w:r>
      <w:r w:rsidR="007B7349">
        <w:rPr>
          <w:rFonts w:hint="cs"/>
          <w:sz w:val="24"/>
          <w:rtl/>
        </w:rPr>
        <w:t xml:space="preserve"> </w:t>
      </w:r>
      <w:r w:rsidRPr="00867012">
        <w:rPr>
          <w:rFonts w:hint="cs"/>
          <w:sz w:val="24"/>
          <w:rtl/>
        </w:rPr>
        <w:t>قابلیت اطمینان بودن،</w:t>
      </w:r>
      <w:r w:rsidR="007B7349">
        <w:rPr>
          <w:rFonts w:hint="cs"/>
          <w:sz w:val="24"/>
          <w:rtl/>
        </w:rPr>
        <w:t xml:space="preserve"> </w:t>
      </w:r>
      <w:r w:rsidRPr="00867012">
        <w:rPr>
          <w:rFonts w:hint="cs"/>
          <w:sz w:val="24"/>
          <w:rtl/>
        </w:rPr>
        <w:t>بهره وری، امنیت و کاربر پسند بودن لازم است تغییراتی در سیستم اعمال شود.</w:t>
      </w:r>
    </w:p>
    <w:p w14:paraId="73845886" w14:textId="560AB302" w:rsidR="00867012" w:rsidRPr="00867012" w:rsidRDefault="00867012" w:rsidP="005C4DBE">
      <w:pPr>
        <w:pStyle w:val="ListParagraph"/>
        <w:numPr>
          <w:ilvl w:val="0"/>
          <w:numId w:val="23"/>
        </w:numPr>
        <w:spacing w:after="160" w:line="360" w:lineRule="auto"/>
        <w:rPr>
          <w:sz w:val="24"/>
        </w:rPr>
      </w:pPr>
      <w:r w:rsidRPr="00867012">
        <w:rPr>
          <w:rFonts w:hint="cs"/>
          <w:sz w:val="24"/>
          <w:rtl/>
        </w:rPr>
        <w:t>تغییراتی که ممکن است در برنامه</w:t>
      </w:r>
      <w:r w:rsidR="007B7349">
        <w:rPr>
          <w:rFonts w:hint="cs"/>
          <w:sz w:val="24"/>
          <w:rtl/>
        </w:rPr>
        <w:t>‌</w:t>
      </w:r>
      <w:r w:rsidRPr="00867012">
        <w:rPr>
          <w:rFonts w:hint="cs"/>
          <w:sz w:val="24"/>
          <w:rtl/>
        </w:rPr>
        <w:t>ریزی پروژه، زمان تحویل و بودجه</w:t>
      </w:r>
      <w:r w:rsidR="007B7349">
        <w:rPr>
          <w:rFonts w:hint="cs"/>
          <w:sz w:val="24"/>
          <w:rtl/>
        </w:rPr>
        <w:t>‌</w:t>
      </w:r>
      <w:r w:rsidRPr="00867012">
        <w:rPr>
          <w:rFonts w:hint="cs"/>
          <w:sz w:val="24"/>
          <w:rtl/>
        </w:rPr>
        <w:t>بندی آن انجام شود باعث تغییر در سیستم و</w:t>
      </w:r>
      <w:r w:rsidR="007B7349">
        <w:rPr>
          <w:rFonts w:hint="cs"/>
          <w:sz w:val="24"/>
          <w:rtl/>
        </w:rPr>
        <w:t xml:space="preserve"> </w:t>
      </w:r>
      <w:r w:rsidRPr="00867012">
        <w:rPr>
          <w:rFonts w:hint="cs"/>
          <w:sz w:val="24"/>
          <w:rtl/>
        </w:rPr>
        <w:t>نیازمندی</w:t>
      </w:r>
      <w:r w:rsidR="007B7349">
        <w:rPr>
          <w:rFonts w:hint="cs"/>
          <w:sz w:val="24"/>
          <w:rtl/>
        </w:rPr>
        <w:t>‌</w:t>
      </w:r>
      <w:r w:rsidRPr="00867012">
        <w:rPr>
          <w:rFonts w:hint="cs"/>
          <w:sz w:val="24"/>
          <w:rtl/>
        </w:rPr>
        <w:t>های آن می</w:t>
      </w:r>
      <w:r w:rsidR="00015023">
        <w:rPr>
          <w:rFonts w:hint="cs"/>
          <w:sz w:val="24"/>
          <w:rtl/>
        </w:rPr>
        <w:t>‌</w:t>
      </w:r>
      <w:r w:rsidRPr="00867012">
        <w:rPr>
          <w:rFonts w:hint="cs"/>
          <w:sz w:val="24"/>
          <w:rtl/>
        </w:rPr>
        <w:t>شود.</w:t>
      </w:r>
    </w:p>
    <w:p w14:paraId="3744EFA9" w14:textId="26FCB82E" w:rsidR="00867012" w:rsidRPr="00867012" w:rsidRDefault="00867012" w:rsidP="00867012">
      <w:pPr>
        <w:spacing w:line="360" w:lineRule="auto"/>
        <w:jc w:val="both"/>
        <w:rPr>
          <w:sz w:val="24"/>
        </w:rPr>
      </w:pPr>
      <w:r w:rsidRPr="00867012">
        <w:rPr>
          <w:rFonts w:hint="cs"/>
          <w:sz w:val="24"/>
          <w:rtl/>
        </w:rPr>
        <w:t>این رویدادهای قابل پیش</w:t>
      </w:r>
      <w:r w:rsidR="004D3B6E">
        <w:rPr>
          <w:rFonts w:hint="cs"/>
          <w:sz w:val="24"/>
          <w:rtl/>
        </w:rPr>
        <w:t>‌</w:t>
      </w:r>
      <w:r w:rsidRPr="00867012">
        <w:rPr>
          <w:rFonts w:hint="cs"/>
          <w:sz w:val="24"/>
          <w:rtl/>
        </w:rPr>
        <w:t>بینی لازم است در طراحی معماری نرم</w:t>
      </w:r>
      <w:r w:rsidR="004D3B6E">
        <w:rPr>
          <w:rFonts w:hint="cs"/>
          <w:sz w:val="24"/>
          <w:rtl/>
        </w:rPr>
        <w:t>‌</w:t>
      </w:r>
      <w:r w:rsidRPr="00867012">
        <w:rPr>
          <w:rFonts w:hint="cs"/>
          <w:sz w:val="24"/>
          <w:rtl/>
        </w:rPr>
        <w:t>افزار در نظر گرفته شوند و این طراحی، سازوکارهایی را برای تطابق با این تغییرات شامل گردد. برای پاسخ به رویدادهای قابل پیش</w:t>
      </w:r>
      <w:r w:rsidR="004D3B6E">
        <w:rPr>
          <w:rFonts w:hint="cs"/>
          <w:sz w:val="24"/>
          <w:rtl/>
        </w:rPr>
        <w:t>‌</w:t>
      </w:r>
      <w:r w:rsidRPr="00867012">
        <w:rPr>
          <w:rFonts w:hint="cs"/>
          <w:sz w:val="24"/>
          <w:rtl/>
        </w:rPr>
        <w:t>بینیِ سیستم تعاملیِ ساوا، ما معماری چندلایه را انتخاب نمودیم که در آن کل سیستم را به چند زیرسیستم دیگر تبدیل نموده و وظایف را بین آنها تقسیم نمودیم. برای مثال اگر نیاز به اعمال تغییراتی در قسمت ظاهر سیستم داشتیم می</w:t>
      </w:r>
      <w:r w:rsidR="00857FC8">
        <w:rPr>
          <w:rFonts w:hint="cs"/>
          <w:sz w:val="24"/>
          <w:rtl/>
        </w:rPr>
        <w:t>‌</w:t>
      </w:r>
      <w:r w:rsidRPr="00867012">
        <w:rPr>
          <w:rFonts w:hint="cs"/>
          <w:sz w:val="24"/>
          <w:rtl/>
        </w:rPr>
        <w:t>توانیم بدون هیچ نگرانی و نیاز به تغییر در بقیه اجزای سیستم این کار را در لایه</w:t>
      </w:r>
      <w:r w:rsidR="00857FC8">
        <w:rPr>
          <w:rFonts w:hint="cs"/>
          <w:sz w:val="24"/>
          <w:rtl/>
        </w:rPr>
        <w:t>‌</w:t>
      </w:r>
      <w:r w:rsidRPr="00867012">
        <w:rPr>
          <w:rFonts w:hint="cs"/>
          <w:sz w:val="24"/>
          <w:rtl/>
        </w:rPr>
        <w:t xml:space="preserve">ی </w:t>
      </w:r>
      <w:r w:rsidR="00857FC8">
        <w:rPr>
          <w:sz w:val="24"/>
        </w:rPr>
        <w:t>P</w:t>
      </w:r>
      <w:r w:rsidRPr="00867012">
        <w:rPr>
          <w:sz w:val="24"/>
        </w:rPr>
        <w:t>resentation</w:t>
      </w:r>
      <w:r w:rsidRPr="00867012">
        <w:rPr>
          <w:rFonts w:hint="cs"/>
          <w:sz w:val="24"/>
          <w:rtl/>
        </w:rPr>
        <w:t xml:space="preserve"> انجام دهیم و دیگر نیازی به تغییر در ساختار پایگاه</w:t>
      </w:r>
      <w:r w:rsidR="00857FC8">
        <w:rPr>
          <w:rFonts w:hint="cs"/>
          <w:sz w:val="24"/>
          <w:rtl/>
        </w:rPr>
        <w:t>‌</w:t>
      </w:r>
      <w:r w:rsidRPr="00867012">
        <w:rPr>
          <w:rFonts w:hint="cs"/>
          <w:sz w:val="24"/>
          <w:rtl/>
        </w:rPr>
        <w:t>داده و ... نباشد.</w:t>
      </w:r>
      <w:r w:rsidR="00857FC8">
        <w:rPr>
          <w:rFonts w:hint="cs"/>
          <w:sz w:val="24"/>
          <w:rtl/>
        </w:rPr>
        <w:t xml:space="preserve"> </w:t>
      </w:r>
      <w:r w:rsidRPr="00867012">
        <w:rPr>
          <w:rFonts w:hint="cs"/>
          <w:sz w:val="24"/>
          <w:rtl/>
        </w:rPr>
        <w:t>همچنین اگر نیاز به تغییر الگوریتمی در قسمت کسب</w:t>
      </w:r>
      <w:r w:rsidR="00857FC8">
        <w:rPr>
          <w:rFonts w:hint="cs"/>
          <w:sz w:val="24"/>
          <w:rtl/>
        </w:rPr>
        <w:t>‌</w:t>
      </w:r>
      <w:r w:rsidRPr="00867012">
        <w:rPr>
          <w:rFonts w:hint="cs"/>
          <w:sz w:val="24"/>
          <w:rtl/>
        </w:rPr>
        <w:t>وکار و یا پایگاه</w:t>
      </w:r>
      <w:r w:rsidR="00857FC8">
        <w:rPr>
          <w:rFonts w:hint="cs"/>
          <w:sz w:val="24"/>
          <w:rtl/>
        </w:rPr>
        <w:t>‌</w:t>
      </w:r>
      <w:r w:rsidRPr="00867012">
        <w:rPr>
          <w:rFonts w:hint="cs"/>
          <w:sz w:val="24"/>
          <w:rtl/>
        </w:rPr>
        <w:t>داده داشتیم نیز می</w:t>
      </w:r>
      <w:r w:rsidR="00857FC8">
        <w:rPr>
          <w:rFonts w:hint="cs"/>
          <w:sz w:val="24"/>
          <w:rtl/>
        </w:rPr>
        <w:t>‌</w:t>
      </w:r>
      <w:r w:rsidRPr="00867012">
        <w:rPr>
          <w:rFonts w:hint="cs"/>
          <w:sz w:val="24"/>
          <w:rtl/>
        </w:rPr>
        <w:t>توانیم تغییرات را بدون نیاز به تغییر بر روی کل سیستم فقط بر روی لایه</w:t>
      </w:r>
      <w:r w:rsidR="00857FC8">
        <w:rPr>
          <w:rFonts w:hint="cs"/>
          <w:sz w:val="24"/>
          <w:rtl/>
        </w:rPr>
        <w:t>‌</w:t>
      </w:r>
      <w:r w:rsidRPr="00867012">
        <w:rPr>
          <w:rFonts w:hint="cs"/>
          <w:sz w:val="24"/>
          <w:rtl/>
        </w:rPr>
        <w:t xml:space="preserve">ی مورد نظر اعمال کنیم . </w:t>
      </w:r>
    </w:p>
    <w:p w14:paraId="6AAAFE48" w14:textId="68B57734" w:rsidR="00867012" w:rsidRPr="00867012" w:rsidRDefault="00867012" w:rsidP="003D17CE">
      <w:pPr>
        <w:pStyle w:val="Heading3"/>
        <w:rPr>
          <w:rtl/>
        </w:rPr>
      </w:pPr>
      <w:bookmarkStart w:id="47" w:name="_Toc56816778"/>
      <w:r w:rsidRPr="00867012">
        <w:rPr>
          <w:rFonts w:hint="cs"/>
          <w:rtl/>
        </w:rPr>
        <w:t>جداسازی دغدغه</w:t>
      </w:r>
      <w:r w:rsidR="00BD2A8D">
        <w:rPr>
          <w:rFonts w:hint="cs"/>
          <w:rtl/>
        </w:rPr>
        <w:t>‌</w:t>
      </w:r>
      <w:r w:rsidRPr="00867012">
        <w:rPr>
          <w:rFonts w:hint="cs"/>
          <w:rtl/>
        </w:rPr>
        <w:t>ها</w:t>
      </w:r>
      <w:bookmarkEnd w:id="47"/>
    </w:p>
    <w:p w14:paraId="3CEA12D5" w14:textId="636BAEC2" w:rsidR="00867012" w:rsidRPr="00867012" w:rsidRDefault="00867012" w:rsidP="00867012">
      <w:pPr>
        <w:spacing w:line="360" w:lineRule="auto"/>
        <w:rPr>
          <w:sz w:val="24"/>
          <w:rtl/>
        </w:rPr>
      </w:pPr>
      <w:r w:rsidRPr="00867012">
        <w:rPr>
          <w:rFonts w:hint="cs"/>
          <w:sz w:val="24"/>
          <w:rtl/>
        </w:rPr>
        <w:t>در طراحی مولفه</w:t>
      </w:r>
      <w:r w:rsidR="00BD2A8D">
        <w:rPr>
          <w:rFonts w:hint="cs"/>
          <w:sz w:val="24"/>
          <w:rtl/>
        </w:rPr>
        <w:t>‌</w:t>
      </w:r>
      <w:r w:rsidRPr="00867012">
        <w:rPr>
          <w:rFonts w:hint="cs"/>
          <w:sz w:val="24"/>
          <w:rtl/>
        </w:rPr>
        <w:t>های مستقل نرم</w:t>
      </w:r>
      <w:r w:rsidR="00BD2A8D">
        <w:rPr>
          <w:rFonts w:hint="cs"/>
          <w:sz w:val="24"/>
          <w:rtl/>
        </w:rPr>
        <w:t>‌</w:t>
      </w:r>
      <w:r w:rsidRPr="00867012">
        <w:rPr>
          <w:rFonts w:hint="cs"/>
          <w:sz w:val="24"/>
          <w:rtl/>
        </w:rPr>
        <w:t>افزاری، جداسازی دغدغه</w:t>
      </w:r>
      <w:r w:rsidR="00BD2A8D">
        <w:rPr>
          <w:rFonts w:hint="cs"/>
          <w:sz w:val="24"/>
          <w:rtl/>
        </w:rPr>
        <w:t>‌</w:t>
      </w:r>
      <w:r w:rsidRPr="00867012">
        <w:rPr>
          <w:rFonts w:hint="cs"/>
          <w:sz w:val="24"/>
          <w:rtl/>
        </w:rPr>
        <w:t>ها به ما می</w:t>
      </w:r>
      <w:r w:rsidR="00BD2A8D">
        <w:rPr>
          <w:rFonts w:hint="cs"/>
          <w:sz w:val="24"/>
          <w:rtl/>
        </w:rPr>
        <w:t>‌</w:t>
      </w:r>
      <w:r w:rsidRPr="00867012">
        <w:rPr>
          <w:rFonts w:hint="cs"/>
          <w:sz w:val="24"/>
          <w:rtl/>
        </w:rPr>
        <w:t>گوید که هر مولفه باید بر یک جنبه از موضوع عملکرد نرم</w:t>
      </w:r>
      <w:r w:rsidR="00BD2A8D">
        <w:rPr>
          <w:rFonts w:hint="cs"/>
          <w:sz w:val="24"/>
          <w:rtl/>
        </w:rPr>
        <w:t>‌</w:t>
      </w:r>
      <w:r w:rsidRPr="00867012">
        <w:rPr>
          <w:rFonts w:hint="cs"/>
          <w:sz w:val="24"/>
          <w:rtl/>
        </w:rPr>
        <w:t>افزار تمرکز داشته باشد به همین دلیل ما سیستم را به سه لایه</w:t>
      </w:r>
      <w:r w:rsidR="00BD2A8D">
        <w:rPr>
          <w:rFonts w:hint="cs"/>
          <w:sz w:val="24"/>
          <w:rtl/>
        </w:rPr>
        <w:t>‌</w:t>
      </w:r>
      <w:r w:rsidRPr="00867012">
        <w:rPr>
          <w:rFonts w:hint="cs"/>
          <w:sz w:val="24"/>
          <w:rtl/>
        </w:rPr>
        <w:t>ی مختلف تقسیم نمودیم که در آن مولفه</w:t>
      </w:r>
      <w:r w:rsidR="00924075">
        <w:rPr>
          <w:rFonts w:hint="cs"/>
          <w:sz w:val="24"/>
          <w:rtl/>
        </w:rPr>
        <w:t>‌</w:t>
      </w:r>
      <w:r w:rsidRPr="00867012">
        <w:rPr>
          <w:rFonts w:hint="cs"/>
          <w:sz w:val="24"/>
          <w:rtl/>
        </w:rPr>
        <w:t xml:space="preserve">ی </w:t>
      </w:r>
      <w:r w:rsidR="00924075">
        <w:rPr>
          <w:sz w:val="24"/>
        </w:rPr>
        <w:t>P</w:t>
      </w:r>
      <w:r w:rsidRPr="00867012">
        <w:rPr>
          <w:sz w:val="24"/>
        </w:rPr>
        <w:t>resentation</w:t>
      </w:r>
      <w:r w:rsidRPr="00867012">
        <w:rPr>
          <w:rFonts w:hint="cs"/>
          <w:sz w:val="24"/>
          <w:rtl/>
        </w:rPr>
        <w:t xml:space="preserve"> باید بر نمایش اطلاعات به کاربر و دریافت درخواست</w:t>
      </w:r>
      <w:r w:rsidR="00BD2A8D">
        <w:rPr>
          <w:rFonts w:hint="cs"/>
          <w:sz w:val="24"/>
          <w:rtl/>
        </w:rPr>
        <w:t>‌</w:t>
      </w:r>
      <w:r w:rsidRPr="00867012">
        <w:rPr>
          <w:rFonts w:hint="cs"/>
          <w:sz w:val="24"/>
          <w:rtl/>
        </w:rPr>
        <w:t>های کاربر برای تغییر اطلاعات، مولفه</w:t>
      </w:r>
      <w:r w:rsidR="00BD2A8D">
        <w:rPr>
          <w:rFonts w:hint="cs"/>
          <w:sz w:val="24"/>
          <w:rtl/>
        </w:rPr>
        <w:t>‌</w:t>
      </w:r>
      <w:r w:rsidRPr="00867012">
        <w:rPr>
          <w:rFonts w:hint="cs"/>
          <w:sz w:val="24"/>
          <w:rtl/>
        </w:rPr>
        <w:t>ی مربوط به داده باید بر ذخیره و بازیابی اطلاعات و</w:t>
      </w:r>
      <w:r w:rsidR="00BD2A8D">
        <w:rPr>
          <w:rFonts w:hint="cs"/>
          <w:sz w:val="24"/>
          <w:rtl/>
        </w:rPr>
        <w:t xml:space="preserve"> </w:t>
      </w:r>
      <w:r w:rsidRPr="00867012">
        <w:rPr>
          <w:rFonts w:hint="cs"/>
          <w:sz w:val="24"/>
          <w:rtl/>
        </w:rPr>
        <w:t xml:space="preserve">مولفه </w:t>
      </w:r>
      <w:r w:rsidR="00924075">
        <w:rPr>
          <w:sz w:val="24"/>
        </w:rPr>
        <w:t>Logic</w:t>
      </w:r>
      <w:r w:rsidRPr="00867012">
        <w:rPr>
          <w:rFonts w:hint="cs"/>
          <w:sz w:val="24"/>
          <w:rtl/>
        </w:rPr>
        <w:t xml:space="preserve"> نیز برای کنترل درخوا</w:t>
      </w:r>
      <w:r w:rsidR="00BD2A8D">
        <w:rPr>
          <w:rFonts w:hint="cs"/>
          <w:sz w:val="24"/>
          <w:rtl/>
        </w:rPr>
        <w:t>س</w:t>
      </w:r>
      <w:r w:rsidRPr="00867012">
        <w:rPr>
          <w:rFonts w:hint="cs"/>
          <w:sz w:val="24"/>
          <w:rtl/>
        </w:rPr>
        <w:t>ت</w:t>
      </w:r>
      <w:r w:rsidR="00BD2A8D">
        <w:rPr>
          <w:rFonts w:hint="cs"/>
          <w:sz w:val="24"/>
          <w:rtl/>
        </w:rPr>
        <w:t>‌</w:t>
      </w:r>
      <w:r w:rsidRPr="00867012">
        <w:rPr>
          <w:rFonts w:hint="cs"/>
          <w:sz w:val="24"/>
          <w:rtl/>
        </w:rPr>
        <w:t>های دریافت شده از لای</w:t>
      </w:r>
      <w:r w:rsidR="00BD2A8D">
        <w:rPr>
          <w:rFonts w:hint="cs"/>
          <w:sz w:val="24"/>
          <w:rtl/>
        </w:rPr>
        <w:t>ه</w:t>
      </w:r>
      <w:r w:rsidRPr="00867012">
        <w:rPr>
          <w:rFonts w:hint="cs"/>
          <w:sz w:val="24"/>
          <w:rtl/>
        </w:rPr>
        <w:t xml:space="preserve"> باید بر مسئولیت</w:t>
      </w:r>
      <w:r w:rsidR="00BD2A8D">
        <w:rPr>
          <w:rFonts w:hint="cs"/>
          <w:sz w:val="24"/>
          <w:rtl/>
        </w:rPr>
        <w:t>‌</w:t>
      </w:r>
      <w:r w:rsidRPr="00867012">
        <w:rPr>
          <w:rFonts w:hint="cs"/>
          <w:sz w:val="24"/>
          <w:rtl/>
        </w:rPr>
        <w:t>های خاص کاری خود متمرکز باشد.</w:t>
      </w:r>
    </w:p>
    <w:p w14:paraId="7AE146D3" w14:textId="251C5138" w:rsidR="00867012" w:rsidRPr="00867012" w:rsidRDefault="00867012" w:rsidP="003D17CE">
      <w:pPr>
        <w:pStyle w:val="Heading3"/>
        <w:rPr>
          <w:rtl/>
        </w:rPr>
      </w:pPr>
      <w:bookmarkStart w:id="48" w:name="_Toc56816779"/>
      <w:r w:rsidRPr="00867012">
        <w:rPr>
          <w:rFonts w:hint="cs"/>
          <w:rtl/>
        </w:rPr>
        <w:t>پنهان</w:t>
      </w:r>
      <w:r w:rsidR="00BD2A8D">
        <w:rPr>
          <w:rFonts w:hint="cs"/>
          <w:rtl/>
        </w:rPr>
        <w:t>‌</w:t>
      </w:r>
      <w:r w:rsidRPr="00867012">
        <w:rPr>
          <w:rFonts w:hint="cs"/>
          <w:rtl/>
        </w:rPr>
        <w:t>سازی اطلاعات</w:t>
      </w:r>
      <w:bookmarkEnd w:id="48"/>
      <w:r w:rsidRPr="00867012">
        <w:rPr>
          <w:rFonts w:hint="cs"/>
          <w:rtl/>
        </w:rPr>
        <w:t xml:space="preserve"> </w:t>
      </w:r>
    </w:p>
    <w:p w14:paraId="2F66F780" w14:textId="78BF5686" w:rsidR="00867012" w:rsidRPr="00867012" w:rsidRDefault="00867012" w:rsidP="00867012">
      <w:pPr>
        <w:spacing w:line="360" w:lineRule="auto"/>
        <w:rPr>
          <w:sz w:val="24"/>
          <w:rtl/>
        </w:rPr>
      </w:pPr>
      <w:r w:rsidRPr="00867012">
        <w:rPr>
          <w:rFonts w:hint="cs"/>
          <w:sz w:val="24"/>
          <w:rtl/>
        </w:rPr>
        <w:t>برای کاهش اثرات تغییرات از قبل پیش</w:t>
      </w:r>
      <w:r w:rsidR="00BD2A8D">
        <w:rPr>
          <w:rFonts w:hint="cs"/>
          <w:sz w:val="24"/>
          <w:rtl/>
        </w:rPr>
        <w:t>‌</w:t>
      </w:r>
      <w:r w:rsidRPr="00867012">
        <w:rPr>
          <w:rFonts w:hint="cs"/>
          <w:sz w:val="24"/>
          <w:rtl/>
        </w:rPr>
        <w:t>بینی شده باید جزئیات پیاده</w:t>
      </w:r>
      <w:r w:rsidR="00AB03C8">
        <w:rPr>
          <w:rFonts w:hint="cs"/>
          <w:sz w:val="24"/>
          <w:rtl/>
        </w:rPr>
        <w:t>‌</w:t>
      </w:r>
      <w:r w:rsidRPr="00867012">
        <w:rPr>
          <w:rFonts w:hint="cs"/>
          <w:sz w:val="24"/>
          <w:rtl/>
        </w:rPr>
        <w:t>سازی یک بدنه نرم</w:t>
      </w:r>
      <w:r w:rsidR="00AB03C8">
        <w:rPr>
          <w:rFonts w:hint="cs"/>
          <w:sz w:val="24"/>
          <w:rtl/>
        </w:rPr>
        <w:t>‌</w:t>
      </w:r>
      <w:r w:rsidRPr="00867012">
        <w:rPr>
          <w:rFonts w:hint="cs"/>
          <w:sz w:val="24"/>
          <w:rtl/>
        </w:rPr>
        <w:t>افزاری از سایر قسمت</w:t>
      </w:r>
      <w:r w:rsidR="00AB03C8">
        <w:rPr>
          <w:rFonts w:hint="cs"/>
          <w:sz w:val="24"/>
          <w:rtl/>
        </w:rPr>
        <w:t>‌</w:t>
      </w:r>
      <w:r w:rsidRPr="00867012">
        <w:rPr>
          <w:rFonts w:hint="cs"/>
          <w:sz w:val="24"/>
          <w:rtl/>
        </w:rPr>
        <w:t>های سیستم نرم</w:t>
      </w:r>
      <w:r w:rsidR="00AB03C8">
        <w:rPr>
          <w:rFonts w:hint="cs"/>
          <w:sz w:val="24"/>
          <w:rtl/>
        </w:rPr>
        <w:t>‌</w:t>
      </w:r>
      <w:r w:rsidRPr="00867012">
        <w:rPr>
          <w:rFonts w:hint="cs"/>
          <w:sz w:val="24"/>
          <w:rtl/>
        </w:rPr>
        <w:t>افزاری پنهان شود که این کار با اختصاصی کردن داده</w:t>
      </w:r>
      <w:r w:rsidR="00AB03C8">
        <w:rPr>
          <w:rFonts w:hint="cs"/>
          <w:sz w:val="24"/>
          <w:rtl/>
        </w:rPr>
        <w:t>‌</w:t>
      </w:r>
      <w:r w:rsidRPr="00867012">
        <w:rPr>
          <w:rFonts w:hint="cs"/>
          <w:sz w:val="24"/>
          <w:rtl/>
        </w:rPr>
        <w:t>های یک کلاس و ثابت نگه داشتن ثابت</w:t>
      </w:r>
      <w:r w:rsidR="00AB03C8">
        <w:rPr>
          <w:rFonts w:hint="cs"/>
          <w:sz w:val="24"/>
          <w:rtl/>
        </w:rPr>
        <w:t>‌</w:t>
      </w:r>
      <w:r w:rsidRPr="00867012">
        <w:rPr>
          <w:rFonts w:hint="cs"/>
          <w:sz w:val="24"/>
          <w:rtl/>
        </w:rPr>
        <w:t>های آن کلاس صورت می</w:t>
      </w:r>
      <w:r w:rsidR="00AB03C8">
        <w:rPr>
          <w:rFonts w:hint="cs"/>
          <w:sz w:val="24"/>
          <w:rtl/>
        </w:rPr>
        <w:t>‌</w:t>
      </w:r>
      <w:r w:rsidRPr="00867012">
        <w:rPr>
          <w:rFonts w:hint="cs"/>
          <w:sz w:val="24"/>
          <w:rtl/>
        </w:rPr>
        <w:t>گیرد. در همین راستا در طراحی سیستم باید جزئیات پیاده</w:t>
      </w:r>
      <w:r w:rsidR="00AB03C8">
        <w:rPr>
          <w:rFonts w:hint="cs"/>
          <w:sz w:val="24"/>
          <w:rtl/>
        </w:rPr>
        <w:t>‌</w:t>
      </w:r>
      <w:r w:rsidRPr="00867012">
        <w:rPr>
          <w:rFonts w:hint="cs"/>
          <w:sz w:val="24"/>
          <w:rtl/>
        </w:rPr>
        <w:t>سازی زیر سیستم</w:t>
      </w:r>
      <w:r w:rsidR="00AB03C8">
        <w:rPr>
          <w:rFonts w:hint="cs"/>
          <w:sz w:val="24"/>
          <w:rtl/>
        </w:rPr>
        <w:t>‌</w:t>
      </w:r>
      <w:r w:rsidRPr="00867012">
        <w:rPr>
          <w:rFonts w:hint="cs"/>
          <w:sz w:val="24"/>
          <w:rtl/>
        </w:rPr>
        <w:t>ها از دید کل سیستم مخفی باشد که این امر با معماری چندلایه و در نظر گرفتن زیر سیستم</w:t>
      </w:r>
      <w:r w:rsidR="00AB03C8">
        <w:rPr>
          <w:rFonts w:hint="cs"/>
          <w:sz w:val="24"/>
          <w:rtl/>
        </w:rPr>
        <w:t>‌</w:t>
      </w:r>
      <w:r w:rsidRPr="00867012">
        <w:rPr>
          <w:rFonts w:hint="cs"/>
          <w:sz w:val="24"/>
          <w:rtl/>
        </w:rPr>
        <w:t>ها به صورت لایه</w:t>
      </w:r>
      <w:r w:rsidR="00AB03C8">
        <w:rPr>
          <w:rFonts w:hint="cs"/>
          <w:sz w:val="24"/>
          <w:rtl/>
        </w:rPr>
        <w:t>‌</w:t>
      </w:r>
      <w:r w:rsidRPr="00867012">
        <w:rPr>
          <w:rFonts w:hint="cs"/>
          <w:sz w:val="24"/>
          <w:rtl/>
        </w:rPr>
        <w:t>های جدا از یکدیگر و اختصاصی کردن داده</w:t>
      </w:r>
      <w:r w:rsidR="00AB03C8">
        <w:rPr>
          <w:rFonts w:hint="cs"/>
          <w:sz w:val="24"/>
          <w:rtl/>
        </w:rPr>
        <w:t>‌</w:t>
      </w:r>
      <w:r w:rsidRPr="00867012">
        <w:rPr>
          <w:rFonts w:hint="cs"/>
          <w:sz w:val="24"/>
          <w:rtl/>
        </w:rPr>
        <w:t>های هر لایه صورت می</w:t>
      </w:r>
      <w:r w:rsidR="00AB03C8">
        <w:rPr>
          <w:rFonts w:hint="cs"/>
          <w:sz w:val="24"/>
          <w:rtl/>
        </w:rPr>
        <w:t>‌</w:t>
      </w:r>
      <w:r w:rsidRPr="00867012">
        <w:rPr>
          <w:rFonts w:hint="cs"/>
          <w:sz w:val="24"/>
          <w:rtl/>
        </w:rPr>
        <w:t xml:space="preserve">گیرد. </w:t>
      </w:r>
    </w:p>
    <w:p w14:paraId="1C31C43E" w14:textId="77777777" w:rsidR="00867012" w:rsidRPr="00867012" w:rsidRDefault="00867012" w:rsidP="003D17CE">
      <w:pPr>
        <w:pStyle w:val="Heading3"/>
        <w:rPr>
          <w:rtl/>
        </w:rPr>
      </w:pPr>
      <w:bookmarkStart w:id="49" w:name="_Toc56816780"/>
      <w:r w:rsidRPr="00867012">
        <w:rPr>
          <w:rFonts w:hint="cs"/>
          <w:rtl/>
        </w:rPr>
        <w:t>چسبندگی زیاد</w:t>
      </w:r>
      <w:bookmarkEnd w:id="49"/>
    </w:p>
    <w:p w14:paraId="3C4230BA" w14:textId="6C06868B" w:rsidR="00867012" w:rsidRPr="00867012" w:rsidRDefault="00867012" w:rsidP="00867012">
      <w:pPr>
        <w:spacing w:line="360" w:lineRule="auto"/>
        <w:jc w:val="both"/>
        <w:rPr>
          <w:sz w:val="24"/>
          <w:rtl/>
        </w:rPr>
      </w:pPr>
      <w:r w:rsidRPr="00867012">
        <w:rPr>
          <w:rFonts w:hint="cs"/>
          <w:sz w:val="24"/>
          <w:rtl/>
        </w:rPr>
        <w:t>چسبندگی میزان ارتباط این توابع با ماموریت اصلی آن زیرسیستم را اندازه</w:t>
      </w:r>
      <w:r w:rsidR="00C94E00">
        <w:rPr>
          <w:rFonts w:hint="cs"/>
          <w:sz w:val="24"/>
          <w:rtl/>
        </w:rPr>
        <w:t>‌</w:t>
      </w:r>
      <w:r w:rsidRPr="00867012">
        <w:rPr>
          <w:rFonts w:hint="cs"/>
          <w:sz w:val="24"/>
          <w:rtl/>
        </w:rPr>
        <w:t>گیری می</w:t>
      </w:r>
      <w:r w:rsidR="00C94E00">
        <w:rPr>
          <w:rFonts w:hint="cs"/>
          <w:sz w:val="24"/>
          <w:rtl/>
        </w:rPr>
        <w:t>‌</w:t>
      </w:r>
      <w:r w:rsidRPr="00867012">
        <w:rPr>
          <w:rFonts w:hint="cs"/>
          <w:sz w:val="24"/>
          <w:rtl/>
        </w:rPr>
        <w:t>کند.</w:t>
      </w:r>
      <w:r w:rsidR="00C94E00">
        <w:rPr>
          <w:rFonts w:hint="cs"/>
          <w:sz w:val="24"/>
          <w:rtl/>
        </w:rPr>
        <w:t xml:space="preserve"> </w:t>
      </w:r>
      <w:r w:rsidRPr="00867012">
        <w:rPr>
          <w:rFonts w:hint="cs"/>
          <w:sz w:val="24"/>
          <w:rtl/>
        </w:rPr>
        <w:t>طبق قانون چسبندگی بالا باید توابع هر زیر سیستم به گونه</w:t>
      </w:r>
      <w:r w:rsidR="00C94E00">
        <w:rPr>
          <w:rFonts w:hint="cs"/>
          <w:sz w:val="24"/>
          <w:rtl/>
        </w:rPr>
        <w:t>‌</w:t>
      </w:r>
      <w:r w:rsidRPr="00867012">
        <w:rPr>
          <w:rFonts w:hint="cs"/>
          <w:sz w:val="24"/>
          <w:rtl/>
        </w:rPr>
        <w:t>ای باشد که تمام آنها بیشترین درجه</w:t>
      </w:r>
      <w:r w:rsidR="00C94E00">
        <w:rPr>
          <w:rFonts w:hint="cs"/>
          <w:sz w:val="24"/>
          <w:rtl/>
        </w:rPr>
        <w:t>‌</w:t>
      </w:r>
      <w:r w:rsidRPr="00867012">
        <w:rPr>
          <w:rFonts w:hint="cs"/>
          <w:sz w:val="24"/>
          <w:rtl/>
        </w:rPr>
        <w:t>ی ارتباط با مسئولیت اصلی زیرسیستم را داشته باشند. ما در سامانه ساوا، معماری را به صورت چندلایه در نظر گرفته و توابع را در لایه</w:t>
      </w:r>
      <w:r w:rsidR="00C94E00">
        <w:rPr>
          <w:rFonts w:hint="cs"/>
          <w:sz w:val="24"/>
          <w:rtl/>
        </w:rPr>
        <w:t>‌</w:t>
      </w:r>
      <w:r w:rsidRPr="00867012">
        <w:rPr>
          <w:rFonts w:hint="cs"/>
          <w:sz w:val="24"/>
          <w:rtl/>
        </w:rPr>
        <w:t>ی مخصوص به خود قرار دادیم. عملکرد توابع در هر زیرسیستم در راستای برآورده ساختن مسئولیت اصلی آن زیر سیستم می باشد. برای مثال هر کدام از توابع</w:t>
      </w:r>
      <w:r w:rsidRPr="00867012">
        <w:rPr>
          <w:rFonts w:hint="cs"/>
          <w:color w:val="FF0000"/>
          <w:sz w:val="24"/>
          <w:rtl/>
        </w:rPr>
        <w:t xml:space="preserve"> </w:t>
      </w:r>
      <w:r w:rsidRPr="00867012">
        <w:rPr>
          <w:rFonts w:hint="cs"/>
          <w:sz w:val="24"/>
          <w:rtl/>
        </w:rPr>
        <w:t>از لایه</w:t>
      </w:r>
      <w:r w:rsidR="006F5D4C">
        <w:rPr>
          <w:rFonts w:hint="cs"/>
          <w:sz w:val="24"/>
          <w:rtl/>
        </w:rPr>
        <w:t>‌</w:t>
      </w:r>
      <w:r w:rsidRPr="00867012">
        <w:rPr>
          <w:rFonts w:hint="cs"/>
          <w:sz w:val="24"/>
          <w:rtl/>
        </w:rPr>
        <w:t>ی</w:t>
      </w:r>
      <w:r w:rsidR="00576A02">
        <w:rPr>
          <w:sz w:val="24"/>
          <w:lang w:val="en-US"/>
        </w:rPr>
        <w:t>P</w:t>
      </w:r>
      <w:r w:rsidR="00272E9B" w:rsidRPr="00867012">
        <w:rPr>
          <w:sz w:val="24"/>
        </w:rPr>
        <w:t>resentation</w:t>
      </w:r>
      <w:r w:rsidRPr="00867012">
        <w:rPr>
          <w:sz w:val="24"/>
        </w:rPr>
        <w:t xml:space="preserve"> </w:t>
      </w:r>
      <w:r w:rsidRPr="00867012">
        <w:rPr>
          <w:rFonts w:hint="cs"/>
          <w:sz w:val="24"/>
          <w:rtl/>
        </w:rPr>
        <w:t>، عملکرد</w:t>
      </w:r>
      <w:r w:rsidR="006F5D4C">
        <w:rPr>
          <w:rFonts w:hint="cs"/>
          <w:sz w:val="24"/>
          <w:rtl/>
        </w:rPr>
        <w:t>‌</w:t>
      </w:r>
      <w:r w:rsidRPr="00867012">
        <w:rPr>
          <w:rFonts w:hint="cs"/>
          <w:sz w:val="24"/>
          <w:rtl/>
        </w:rPr>
        <w:t>های متفاوتی دارند ولی عملکرد آنها در راستای تحقق مسئولیت این لایه یعنی تعامل با کاربر و نمایش اطلاعات به کاربر و دریافت درخواست</w:t>
      </w:r>
      <w:r w:rsidR="001966A2">
        <w:rPr>
          <w:rFonts w:hint="cs"/>
          <w:sz w:val="24"/>
          <w:rtl/>
        </w:rPr>
        <w:t>‌</w:t>
      </w:r>
      <w:r w:rsidRPr="00867012">
        <w:rPr>
          <w:rFonts w:hint="cs"/>
          <w:sz w:val="24"/>
          <w:rtl/>
        </w:rPr>
        <w:t>های کاربر برای تغییر اطلاعات می</w:t>
      </w:r>
      <w:r w:rsidR="001966A2">
        <w:rPr>
          <w:rFonts w:hint="cs"/>
          <w:sz w:val="24"/>
          <w:rtl/>
        </w:rPr>
        <w:t>‌</w:t>
      </w:r>
      <w:r w:rsidRPr="00867012">
        <w:rPr>
          <w:rFonts w:hint="cs"/>
          <w:sz w:val="24"/>
          <w:rtl/>
        </w:rPr>
        <w:t>باشد.</w:t>
      </w:r>
    </w:p>
    <w:p w14:paraId="52541DDF" w14:textId="1587412E" w:rsidR="00867012" w:rsidRPr="00867012" w:rsidRDefault="00867012" w:rsidP="003D17CE">
      <w:pPr>
        <w:pStyle w:val="Heading3"/>
        <w:rPr>
          <w:rtl/>
        </w:rPr>
      </w:pPr>
      <w:bookmarkStart w:id="50" w:name="_Toc56816781"/>
      <w:r w:rsidRPr="00867012">
        <w:rPr>
          <w:rFonts w:hint="cs"/>
          <w:rtl/>
        </w:rPr>
        <w:lastRenderedPageBreak/>
        <w:t>جفت</w:t>
      </w:r>
      <w:r w:rsidR="00501F62">
        <w:rPr>
          <w:rFonts w:hint="cs"/>
          <w:rtl/>
        </w:rPr>
        <w:t>‌</w:t>
      </w:r>
      <w:r w:rsidRPr="00867012">
        <w:rPr>
          <w:rFonts w:hint="cs"/>
          <w:rtl/>
        </w:rPr>
        <w:t>شدگی کم</w:t>
      </w:r>
      <w:bookmarkEnd w:id="50"/>
    </w:p>
    <w:p w14:paraId="000AC6BD" w14:textId="11044077" w:rsidR="00867012" w:rsidRPr="00867012" w:rsidRDefault="00867012" w:rsidP="00867012">
      <w:pPr>
        <w:spacing w:line="360" w:lineRule="auto"/>
        <w:jc w:val="both"/>
        <w:rPr>
          <w:sz w:val="24"/>
        </w:rPr>
      </w:pPr>
      <w:r w:rsidRPr="00867012">
        <w:rPr>
          <w:rFonts w:hint="cs"/>
          <w:sz w:val="24"/>
          <w:rtl/>
        </w:rPr>
        <w:t>واضح است که در یک سیستم نرم</w:t>
      </w:r>
      <w:r w:rsidR="00501F62">
        <w:rPr>
          <w:rFonts w:hint="cs"/>
          <w:sz w:val="24"/>
          <w:rtl/>
        </w:rPr>
        <w:t>‌</w:t>
      </w:r>
      <w:r w:rsidRPr="00867012">
        <w:rPr>
          <w:rFonts w:hint="cs"/>
          <w:sz w:val="24"/>
          <w:rtl/>
        </w:rPr>
        <w:t>افزاری، زیر سیستم</w:t>
      </w:r>
      <w:r w:rsidR="00501F62">
        <w:rPr>
          <w:rFonts w:hint="cs"/>
          <w:sz w:val="24"/>
          <w:rtl/>
        </w:rPr>
        <w:t>‌</w:t>
      </w:r>
      <w:r w:rsidRPr="00867012">
        <w:rPr>
          <w:rFonts w:hint="cs"/>
          <w:sz w:val="24"/>
          <w:rtl/>
        </w:rPr>
        <w:t>ها با یکدیگر در ارتباط</w:t>
      </w:r>
      <w:r w:rsidR="00501F62">
        <w:rPr>
          <w:rFonts w:hint="cs"/>
          <w:sz w:val="24"/>
          <w:rtl/>
        </w:rPr>
        <w:t xml:space="preserve"> هستند</w:t>
      </w:r>
      <w:r w:rsidRPr="00867012">
        <w:rPr>
          <w:rFonts w:hint="cs"/>
          <w:sz w:val="24"/>
          <w:rtl/>
        </w:rPr>
        <w:t xml:space="preserve"> که بهتر است در معماری طراحی نرم</w:t>
      </w:r>
      <w:r w:rsidR="00501F62">
        <w:rPr>
          <w:rFonts w:hint="cs"/>
          <w:sz w:val="24"/>
          <w:rtl/>
        </w:rPr>
        <w:t>‌</w:t>
      </w:r>
      <w:r w:rsidRPr="00867012">
        <w:rPr>
          <w:rFonts w:hint="cs"/>
          <w:sz w:val="24"/>
          <w:rtl/>
        </w:rPr>
        <w:t>افزار میزان این اثرگذاری اندازه</w:t>
      </w:r>
      <w:r w:rsidR="00501F62">
        <w:rPr>
          <w:rFonts w:hint="cs"/>
          <w:sz w:val="24"/>
          <w:rtl/>
        </w:rPr>
        <w:t>‌</w:t>
      </w:r>
      <w:r w:rsidRPr="00867012">
        <w:rPr>
          <w:rFonts w:hint="cs"/>
          <w:sz w:val="24"/>
          <w:rtl/>
        </w:rPr>
        <w:t>گیری شود و در زمان اجرا میزان تاثیر هر زیرسیستم بر سایر زیرسیستم</w:t>
      </w:r>
      <w:r w:rsidR="00501F62">
        <w:rPr>
          <w:rFonts w:hint="cs"/>
          <w:sz w:val="24"/>
          <w:rtl/>
        </w:rPr>
        <w:t>‌</w:t>
      </w:r>
      <w:r w:rsidRPr="00867012">
        <w:rPr>
          <w:rFonts w:hint="cs"/>
          <w:sz w:val="24"/>
          <w:rtl/>
        </w:rPr>
        <w:t>ها مشخص شود که این کار با توجه به وابستگی</w:t>
      </w:r>
      <w:r w:rsidR="00501F62">
        <w:rPr>
          <w:rFonts w:hint="cs"/>
          <w:sz w:val="24"/>
          <w:rtl/>
        </w:rPr>
        <w:t>‌</w:t>
      </w:r>
      <w:r w:rsidRPr="00867012">
        <w:rPr>
          <w:rFonts w:hint="cs"/>
          <w:sz w:val="24"/>
          <w:rtl/>
        </w:rPr>
        <w:t>ها و عملیات بین زیرسیستم</w:t>
      </w:r>
      <w:r w:rsidR="00501F62">
        <w:rPr>
          <w:rFonts w:hint="cs"/>
          <w:sz w:val="24"/>
          <w:rtl/>
        </w:rPr>
        <w:t>‌</w:t>
      </w:r>
      <w:r w:rsidRPr="00867012">
        <w:rPr>
          <w:rFonts w:hint="cs"/>
          <w:sz w:val="24"/>
          <w:rtl/>
        </w:rPr>
        <w:t>ها صورت می</w:t>
      </w:r>
      <w:r w:rsidR="00501F62">
        <w:rPr>
          <w:rFonts w:hint="cs"/>
          <w:sz w:val="24"/>
          <w:rtl/>
        </w:rPr>
        <w:t>‌</w:t>
      </w:r>
      <w:r w:rsidRPr="00867012">
        <w:rPr>
          <w:rFonts w:hint="cs"/>
          <w:sz w:val="24"/>
          <w:rtl/>
        </w:rPr>
        <w:t>گیرد. یکی از قوانینی که در طراحی نرم</w:t>
      </w:r>
      <w:r w:rsidR="00501F62">
        <w:rPr>
          <w:rFonts w:hint="cs"/>
          <w:sz w:val="24"/>
          <w:rtl/>
        </w:rPr>
        <w:t>‌</w:t>
      </w:r>
      <w:r w:rsidRPr="00867012">
        <w:rPr>
          <w:rFonts w:hint="cs"/>
          <w:sz w:val="24"/>
          <w:rtl/>
        </w:rPr>
        <w:t>افزار ها باید در نظر گرفت، قانون جفت شدگی کم می</w:t>
      </w:r>
      <w:r w:rsidR="00501F62">
        <w:rPr>
          <w:rFonts w:hint="cs"/>
          <w:sz w:val="24"/>
          <w:rtl/>
        </w:rPr>
        <w:t>‌</w:t>
      </w:r>
      <w:r w:rsidRPr="00867012">
        <w:rPr>
          <w:rFonts w:hint="cs"/>
          <w:sz w:val="24"/>
          <w:rtl/>
        </w:rPr>
        <w:t>باشد که این قانون تعیین می</w:t>
      </w:r>
      <w:r w:rsidR="00501F62">
        <w:rPr>
          <w:rFonts w:hint="cs"/>
          <w:sz w:val="24"/>
          <w:rtl/>
        </w:rPr>
        <w:t>‌</w:t>
      </w:r>
      <w:r w:rsidRPr="00867012">
        <w:rPr>
          <w:rFonts w:hint="cs"/>
          <w:sz w:val="24"/>
          <w:rtl/>
        </w:rPr>
        <w:t>کند که هنگام تغییر یک زیرسیستم، لازم است چند زیر</w:t>
      </w:r>
      <w:r w:rsidR="00501F62">
        <w:rPr>
          <w:rFonts w:hint="cs"/>
          <w:sz w:val="24"/>
          <w:rtl/>
        </w:rPr>
        <w:t>‌</w:t>
      </w:r>
      <w:r w:rsidRPr="00867012">
        <w:rPr>
          <w:rFonts w:hint="cs"/>
          <w:sz w:val="24"/>
          <w:rtl/>
        </w:rPr>
        <w:t>سیستم دیگر تغییر کند. استفاده از این قانون در طراحی معماری، موجب کاهش اثرات زمان اجرا و تاثیر تغییر در هر زیرسیستم بر زیرسیستم</w:t>
      </w:r>
      <w:r w:rsidR="00501F62">
        <w:rPr>
          <w:rFonts w:hint="cs"/>
          <w:sz w:val="24"/>
          <w:rtl/>
        </w:rPr>
        <w:t>‌</w:t>
      </w:r>
      <w:r w:rsidRPr="00867012">
        <w:rPr>
          <w:rFonts w:hint="cs"/>
          <w:sz w:val="24"/>
          <w:rtl/>
        </w:rPr>
        <w:t>های دیگر است. در معماری چندلایه</w:t>
      </w:r>
      <w:r w:rsidR="00501F62">
        <w:rPr>
          <w:rFonts w:hint="cs"/>
          <w:sz w:val="24"/>
          <w:rtl/>
        </w:rPr>
        <w:t>‌</w:t>
      </w:r>
      <w:r w:rsidRPr="00867012">
        <w:rPr>
          <w:rFonts w:hint="cs"/>
          <w:sz w:val="24"/>
          <w:rtl/>
        </w:rPr>
        <w:t>ای که ما برای سامانه ساوا انتخاب نمودیم، لایه</w:t>
      </w:r>
      <w:r w:rsidR="00501F62">
        <w:rPr>
          <w:rFonts w:hint="cs"/>
          <w:sz w:val="24"/>
          <w:rtl/>
        </w:rPr>
        <w:t>‌</w:t>
      </w:r>
      <w:r w:rsidRPr="00867012">
        <w:rPr>
          <w:rFonts w:hint="cs"/>
          <w:sz w:val="24"/>
          <w:rtl/>
        </w:rPr>
        <w:t>ها جفت</w:t>
      </w:r>
      <w:r w:rsidR="00501F62">
        <w:rPr>
          <w:rFonts w:hint="cs"/>
          <w:sz w:val="24"/>
          <w:rtl/>
        </w:rPr>
        <w:t>‌</w:t>
      </w:r>
      <w:r w:rsidRPr="00867012">
        <w:rPr>
          <w:rFonts w:hint="cs"/>
          <w:sz w:val="24"/>
          <w:rtl/>
        </w:rPr>
        <w:t>شدگی کمی دارند و هر لایه عملیات</w:t>
      </w:r>
      <w:r w:rsidR="00501F62">
        <w:rPr>
          <w:rFonts w:hint="cs"/>
          <w:sz w:val="24"/>
          <w:rtl/>
        </w:rPr>
        <w:t>‌</w:t>
      </w:r>
      <w:r w:rsidRPr="00867012">
        <w:rPr>
          <w:rFonts w:hint="cs"/>
          <w:sz w:val="24"/>
          <w:rtl/>
        </w:rPr>
        <w:t>های خود را به طور جداگانه انجام داده و نتایج خود را در قالب خروجی به بقیه زیرسیستم ها می</w:t>
      </w:r>
      <w:r w:rsidR="00501F62">
        <w:rPr>
          <w:rFonts w:hint="cs"/>
          <w:sz w:val="24"/>
          <w:rtl/>
        </w:rPr>
        <w:t>‌</w:t>
      </w:r>
      <w:r w:rsidRPr="00867012">
        <w:rPr>
          <w:rFonts w:hint="cs"/>
          <w:sz w:val="24"/>
          <w:rtl/>
        </w:rPr>
        <w:t>دهد و عملیات</w:t>
      </w:r>
      <w:r w:rsidR="00501F62">
        <w:rPr>
          <w:rFonts w:hint="cs"/>
          <w:sz w:val="24"/>
          <w:rtl/>
        </w:rPr>
        <w:t>‌</w:t>
      </w:r>
      <w:r w:rsidRPr="00867012">
        <w:rPr>
          <w:rFonts w:hint="cs"/>
          <w:sz w:val="24"/>
          <w:rtl/>
        </w:rPr>
        <w:t>های هر زیر سیستم کمترین وابستگی به عملیات</w:t>
      </w:r>
      <w:r w:rsidR="00501F62">
        <w:rPr>
          <w:rFonts w:hint="cs"/>
          <w:sz w:val="24"/>
          <w:rtl/>
        </w:rPr>
        <w:t>‌</w:t>
      </w:r>
      <w:r w:rsidRPr="00867012">
        <w:rPr>
          <w:rFonts w:hint="cs"/>
          <w:sz w:val="24"/>
          <w:rtl/>
        </w:rPr>
        <w:t>های دیگر زیرسیستم ها دارد. برای مثال توابع داخل لایه پایگاه</w:t>
      </w:r>
      <w:r w:rsidR="00501F62">
        <w:rPr>
          <w:rFonts w:hint="cs"/>
          <w:sz w:val="24"/>
          <w:rtl/>
        </w:rPr>
        <w:t>‌</w:t>
      </w:r>
      <w:r w:rsidRPr="00867012">
        <w:rPr>
          <w:rFonts w:hint="cs"/>
          <w:sz w:val="24"/>
          <w:rtl/>
        </w:rPr>
        <w:t>داده برای عملکرد خود، نیاز مستقیمی به عملیات</w:t>
      </w:r>
      <w:r w:rsidR="00501F62">
        <w:rPr>
          <w:rFonts w:hint="cs"/>
          <w:sz w:val="24"/>
          <w:rtl/>
        </w:rPr>
        <w:t>‌</w:t>
      </w:r>
      <w:r w:rsidRPr="00867012">
        <w:rPr>
          <w:rFonts w:hint="cs"/>
          <w:sz w:val="24"/>
          <w:rtl/>
        </w:rPr>
        <w:t>های داخل لایه</w:t>
      </w:r>
      <w:r w:rsidR="00501F62">
        <w:rPr>
          <w:rFonts w:hint="cs"/>
          <w:sz w:val="24"/>
          <w:rtl/>
        </w:rPr>
        <w:t>‌</w:t>
      </w:r>
      <w:r w:rsidRPr="00867012">
        <w:rPr>
          <w:rFonts w:hint="cs"/>
          <w:sz w:val="24"/>
          <w:rtl/>
        </w:rPr>
        <w:t xml:space="preserve">ی </w:t>
      </w:r>
      <w:r w:rsidR="00994F75">
        <w:rPr>
          <w:sz w:val="24"/>
          <w:lang w:val="en-US"/>
        </w:rPr>
        <w:t>Logic</w:t>
      </w:r>
      <w:r w:rsidRPr="00867012">
        <w:rPr>
          <w:rFonts w:hint="cs"/>
          <w:sz w:val="24"/>
          <w:rtl/>
        </w:rPr>
        <w:t xml:space="preserve"> ندارند و فقط طبق واسطی که بین این دو لایه است، کار خود را انجام می دهد. </w:t>
      </w:r>
    </w:p>
    <w:p w14:paraId="3876E227" w14:textId="77777777" w:rsidR="00867012" w:rsidRPr="00867012" w:rsidRDefault="00867012" w:rsidP="003D17CE">
      <w:pPr>
        <w:pStyle w:val="Heading3"/>
        <w:rPr>
          <w:rtl/>
        </w:rPr>
      </w:pPr>
      <w:bookmarkStart w:id="51" w:name="_Toc56816782"/>
      <w:r w:rsidRPr="00867012">
        <w:rPr>
          <w:rFonts w:hint="cs"/>
          <w:rtl/>
        </w:rPr>
        <w:t>ساده و احمقانه فرض کن</w:t>
      </w:r>
      <w:bookmarkEnd w:id="51"/>
    </w:p>
    <w:p w14:paraId="43CED36D" w14:textId="437F534B" w:rsidR="00867012" w:rsidRPr="00867012" w:rsidRDefault="00867012" w:rsidP="00867012">
      <w:pPr>
        <w:spacing w:line="360" w:lineRule="auto"/>
        <w:rPr>
          <w:sz w:val="24"/>
          <w:rtl/>
        </w:rPr>
      </w:pPr>
      <w:r w:rsidRPr="00867012">
        <w:rPr>
          <w:rFonts w:hint="cs"/>
          <w:sz w:val="24"/>
          <w:rtl/>
        </w:rPr>
        <w:t>در طراحی معماری یک نرم‌افزار بهتر است بعضی مواقع از اشیای نادان استفاده کنیم.</w:t>
      </w:r>
      <w:r w:rsidR="00CC3018">
        <w:rPr>
          <w:rFonts w:hint="cs"/>
          <w:sz w:val="24"/>
          <w:rtl/>
        </w:rPr>
        <w:t xml:space="preserve"> </w:t>
      </w:r>
      <w:r w:rsidRPr="00867012">
        <w:rPr>
          <w:rFonts w:hint="cs"/>
          <w:sz w:val="24"/>
          <w:rtl/>
        </w:rPr>
        <w:t>بهتر است در معماری نرم‌افزار، در بعضی مواقع یک زیرسیستم کارش را بر اساس یک معیار بدون طرح هیچ سؤالی انجام دهد در اینجا زیرسیستم یک</w:t>
      </w:r>
      <w:r w:rsidR="00CC3018">
        <w:rPr>
          <w:rFonts w:hint="cs"/>
          <w:sz w:val="24"/>
          <w:rtl/>
        </w:rPr>
        <w:t xml:space="preserve"> </w:t>
      </w:r>
      <w:r w:rsidRPr="00867012">
        <w:rPr>
          <w:rFonts w:hint="cs"/>
          <w:sz w:val="24"/>
          <w:rtl/>
        </w:rPr>
        <w:t>شی نادان است.</w:t>
      </w:r>
      <w:r w:rsidR="00CC3018">
        <w:rPr>
          <w:rFonts w:hint="cs"/>
          <w:sz w:val="24"/>
          <w:rtl/>
        </w:rPr>
        <w:t xml:space="preserve"> </w:t>
      </w:r>
      <w:r w:rsidRPr="00867012">
        <w:rPr>
          <w:rFonts w:hint="cs"/>
          <w:sz w:val="24"/>
          <w:rtl/>
        </w:rPr>
        <w:t>در طراحی</w:t>
      </w:r>
      <w:r w:rsidR="00CC3018">
        <w:rPr>
          <w:rFonts w:hint="cs"/>
          <w:sz w:val="24"/>
          <w:rtl/>
        </w:rPr>
        <w:t xml:space="preserve"> </w:t>
      </w:r>
      <w:r w:rsidRPr="00867012">
        <w:rPr>
          <w:rFonts w:hint="cs"/>
          <w:sz w:val="24"/>
          <w:rtl/>
        </w:rPr>
        <w:t>شی</w:t>
      </w:r>
      <w:r w:rsidR="00CC3018">
        <w:rPr>
          <w:rFonts w:hint="cs"/>
          <w:sz w:val="24"/>
          <w:rtl/>
        </w:rPr>
        <w:t>‌</w:t>
      </w:r>
      <w:r w:rsidRPr="00867012">
        <w:rPr>
          <w:rFonts w:hint="cs"/>
          <w:sz w:val="24"/>
          <w:rtl/>
        </w:rPr>
        <w:t>گرا،</w:t>
      </w:r>
      <w:r w:rsidR="00CC3018">
        <w:rPr>
          <w:rFonts w:hint="cs"/>
          <w:sz w:val="24"/>
          <w:rtl/>
        </w:rPr>
        <w:t xml:space="preserve"> </w:t>
      </w:r>
      <w:r w:rsidRPr="00867012">
        <w:rPr>
          <w:rFonts w:hint="cs"/>
          <w:sz w:val="24"/>
          <w:rtl/>
        </w:rPr>
        <w:t>طراحی اشیای نادان همان قانون "ساده و احمقانه فرض کن"</w:t>
      </w:r>
      <w:r w:rsidR="00CC3018">
        <w:rPr>
          <w:rFonts w:hint="cs"/>
          <w:sz w:val="24"/>
          <w:rtl/>
        </w:rPr>
        <w:t xml:space="preserve"> </w:t>
      </w:r>
      <w:r w:rsidRPr="00867012">
        <w:rPr>
          <w:rFonts w:hint="cs"/>
          <w:sz w:val="24"/>
          <w:rtl/>
        </w:rPr>
        <w:t xml:space="preserve">هست. با اعمال این قانون می‌توانیم طراحی‌های ساده و قابل‌فهمی را داشته باشم. به همین دلیل ما در طراحی چندلایه‌ی خود ما سعی بر این داشتیم که اشیاء را به‌صورت احمق و ساده در نظر بگیریم. برای مثال برای اجرای توابع مختلف بر اساس دستورات دریافتی از کاربر، لایه </w:t>
      </w:r>
      <w:r w:rsidR="00D9264B">
        <w:rPr>
          <w:sz w:val="24"/>
        </w:rPr>
        <w:t>Logic</w:t>
      </w:r>
      <w:r w:rsidRPr="00867012">
        <w:rPr>
          <w:rFonts w:hint="cs"/>
          <w:sz w:val="24"/>
          <w:rtl/>
        </w:rPr>
        <w:t xml:space="preserve"> را به دو زیرسیستم</w:t>
      </w:r>
      <w:r w:rsidR="00D9264B">
        <w:rPr>
          <w:sz w:val="24"/>
        </w:rPr>
        <w:t>Controller</w:t>
      </w:r>
      <w:r w:rsidRPr="00867012">
        <w:rPr>
          <w:sz w:val="24"/>
        </w:rPr>
        <w:t xml:space="preserve"> </w:t>
      </w:r>
      <w:r w:rsidR="004B727A">
        <w:rPr>
          <w:rFonts w:hint="cs"/>
          <w:sz w:val="24"/>
          <w:rtl/>
        </w:rPr>
        <w:t xml:space="preserve"> و</w:t>
      </w:r>
      <w:r w:rsidR="00D9264B">
        <w:rPr>
          <w:sz w:val="24"/>
        </w:rPr>
        <w:t>B</w:t>
      </w:r>
      <w:r w:rsidRPr="00867012">
        <w:rPr>
          <w:sz w:val="24"/>
        </w:rPr>
        <w:t xml:space="preserve">usiness </w:t>
      </w:r>
      <w:r w:rsidRPr="00867012">
        <w:rPr>
          <w:rFonts w:hint="cs"/>
          <w:sz w:val="24"/>
          <w:rtl/>
        </w:rPr>
        <w:t xml:space="preserve"> تقسیم نموده و زیر کلاس‌ها ساده‌تر تعریف </w:t>
      </w:r>
      <w:r w:rsidR="0042176D">
        <w:rPr>
          <w:rFonts w:hint="cs"/>
          <w:sz w:val="24"/>
          <w:rtl/>
        </w:rPr>
        <w:t>کردیم</w:t>
      </w:r>
      <w:r w:rsidR="00D31F66">
        <w:rPr>
          <w:rFonts w:hint="cs"/>
          <w:sz w:val="24"/>
          <w:rtl/>
        </w:rPr>
        <w:t xml:space="preserve"> </w:t>
      </w:r>
      <w:r w:rsidRPr="00867012">
        <w:rPr>
          <w:rFonts w:hint="cs"/>
          <w:sz w:val="24"/>
          <w:rtl/>
        </w:rPr>
        <w:t xml:space="preserve">که در زیرسیستم </w:t>
      </w:r>
      <w:r w:rsidR="00D9264B">
        <w:rPr>
          <w:sz w:val="24"/>
        </w:rPr>
        <w:t>Controller</w:t>
      </w:r>
      <w:r w:rsidRPr="00867012">
        <w:rPr>
          <w:rFonts w:hint="cs"/>
          <w:sz w:val="24"/>
          <w:rtl/>
        </w:rPr>
        <w:t>،</w:t>
      </w:r>
      <w:r w:rsidR="00D9264B">
        <w:rPr>
          <w:sz w:val="24"/>
        </w:rPr>
        <w:t xml:space="preserve"> </w:t>
      </w:r>
      <w:r w:rsidRPr="00867012">
        <w:rPr>
          <w:rFonts w:hint="cs"/>
          <w:sz w:val="24"/>
          <w:rtl/>
        </w:rPr>
        <w:t>کنترل‌کننده‌های مختلفی را قرار</w:t>
      </w:r>
      <w:r w:rsidR="0042176D">
        <w:rPr>
          <w:rFonts w:hint="cs"/>
          <w:sz w:val="24"/>
          <w:rtl/>
        </w:rPr>
        <w:t xml:space="preserve"> </w:t>
      </w:r>
      <w:r w:rsidRPr="00867012">
        <w:rPr>
          <w:rFonts w:hint="cs"/>
          <w:sz w:val="24"/>
          <w:rtl/>
        </w:rPr>
        <w:t xml:space="preserve">دادیم که هرکدام بر اساس اطلاعات دریافتی از لایه‌ی </w:t>
      </w:r>
      <w:r w:rsidR="00D9264B">
        <w:rPr>
          <w:sz w:val="24"/>
        </w:rPr>
        <w:t>P</w:t>
      </w:r>
      <w:r w:rsidRPr="00867012">
        <w:rPr>
          <w:sz w:val="24"/>
        </w:rPr>
        <w:t xml:space="preserve">resentation </w:t>
      </w:r>
      <w:r w:rsidRPr="00867012">
        <w:rPr>
          <w:rFonts w:hint="cs"/>
          <w:sz w:val="24"/>
          <w:rtl/>
        </w:rPr>
        <w:t>، توابعی که در زیرسیستم</w:t>
      </w:r>
      <w:r w:rsidR="00D9264B">
        <w:rPr>
          <w:sz w:val="24"/>
        </w:rPr>
        <w:t>B</w:t>
      </w:r>
      <w:r w:rsidRPr="00867012">
        <w:rPr>
          <w:sz w:val="24"/>
        </w:rPr>
        <w:t xml:space="preserve">usiness </w:t>
      </w:r>
      <w:r w:rsidRPr="00867012">
        <w:rPr>
          <w:rFonts w:hint="cs"/>
          <w:sz w:val="24"/>
          <w:rtl/>
        </w:rPr>
        <w:t xml:space="preserve"> باید اجرا شوند را فراخوانی می‌کند و </w:t>
      </w:r>
      <w:r w:rsidR="00222C0C">
        <w:rPr>
          <w:rFonts w:hint="cs"/>
          <w:sz w:val="24"/>
          <w:rtl/>
        </w:rPr>
        <w:t xml:space="preserve">ما </w:t>
      </w:r>
      <w:r w:rsidRPr="00867012">
        <w:rPr>
          <w:rFonts w:hint="cs"/>
          <w:sz w:val="24"/>
          <w:rtl/>
        </w:rPr>
        <w:t>با این کار،</w:t>
      </w:r>
      <w:r w:rsidR="00A50F52">
        <w:rPr>
          <w:rFonts w:hint="cs"/>
          <w:sz w:val="24"/>
          <w:rtl/>
        </w:rPr>
        <w:t xml:space="preserve"> </w:t>
      </w:r>
      <w:r w:rsidRPr="00867012">
        <w:rPr>
          <w:rFonts w:hint="cs"/>
          <w:sz w:val="24"/>
          <w:rtl/>
        </w:rPr>
        <w:t xml:space="preserve">شی‌ءها را احمق‌تر تعریف کردیم. </w:t>
      </w:r>
    </w:p>
    <w:p w14:paraId="7091DB3B" w14:textId="77777777" w:rsidR="00867012" w:rsidRDefault="00867012" w:rsidP="00867012">
      <w:pPr>
        <w:rPr>
          <w:rFonts w:cs="B Nazanin"/>
          <w:sz w:val="24"/>
          <w:rtl/>
        </w:rPr>
      </w:pPr>
    </w:p>
    <w:p w14:paraId="699145A8" w14:textId="77777777" w:rsidR="00867012" w:rsidRPr="00867012" w:rsidRDefault="00867012" w:rsidP="00867012">
      <w:pPr>
        <w:rPr>
          <w:rtl/>
        </w:rPr>
      </w:pPr>
    </w:p>
    <w:sectPr w:rsidR="00867012" w:rsidRPr="00867012" w:rsidSect="00847A24">
      <w:footerReference w:type="default" r:id="rId13"/>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CBE78" w14:textId="77777777" w:rsidR="00065739" w:rsidRDefault="00065739" w:rsidP="00223026">
      <w:pPr>
        <w:spacing w:after="0" w:line="240" w:lineRule="auto"/>
      </w:pPr>
      <w:r>
        <w:separator/>
      </w:r>
    </w:p>
  </w:endnote>
  <w:endnote w:type="continuationSeparator" w:id="0">
    <w:p w14:paraId="7809B01D" w14:textId="77777777" w:rsidR="00065739" w:rsidRDefault="00065739"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 Mitra">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EndPr/>
    <w:sdtContent>
      <w:p w14:paraId="3DB667D8" w14:textId="77777777" w:rsidR="004B51C0" w:rsidRDefault="004B51C0">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4B51C0" w:rsidRPr="00223026" w:rsidRDefault="004B51C0"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DD13B" w14:textId="77777777" w:rsidR="00065739" w:rsidRDefault="00065739" w:rsidP="00223026">
      <w:pPr>
        <w:spacing w:after="0" w:line="240" w:lineRule="auto"/>
      </w:pPr>
      <w:r>
        <w:separator/>
      </w:r>
    </w:p>
  </w:footnote>
  <w:footnote w:type="continuationSeparator" w:id="0">
    <w:p w14:paraId="42F4E4DD" w14:textId="77777777" w:rsidR="00065739" w:rsidRDefault="00065739"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12A2"/>
    <w:multiLevelType w:val="hybridMultilevel"/>
    <w:tmpl w:val="E76487AA"/>
    <w:lvl w:ilvl="0" w:tplc="233894FE">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B7314"/>
    <w:multiLevelType w:val="multilevel"/>
    <w:tmpl w:val="C242D2D2"/>
    <w:lvl w:ilvl="0">
      <w:start w:val="1"/>
      <w:numFmt w:val="decimal"/>
      <w:lvlText w:val="%1 -"/>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140828"/>
    <w:multiLevelType w:val="hybridMultilevel"/>
    <w:tmpl w:val="F86CE97E"/>
    <w:lvl w:ilvl="0" w:tplc="7EC6EC1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9D0FB6"/>
    <w:multiLevelType w:val="hybridMultilevel"/>
    <w:tmpl w:val="C29C6C1E"/>
    <w:lvl w:ilvl="0" w:tplc="233894FE">
      <w:start w:val="1"/>
      <w:numFmt w:val="bullet"/>
      <w:lvlText w:val=""/>
      <w:lvlJc w:val="left"/>
      <w:pPr>
        <w:ind w:left="720" w:hanging="360"/>
      </w:pPr>
      <w:rPr>
        <w:rFonts w:ascii="Wingdings" w:hAnsi="Wingdings" w:cs="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5"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883429"/>
    <w:multiLevelType w:val="hybridMultilevel"/>
    <w:tmpl w:val="AC303760"/>
    <w:lvl w:ilvl="0" w:tplc="D898EA22">
      <w:start w:val="1"/>
      <w:numFmt w:val="decimal"/>
      <w:lvlText w:val="%1-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8DC4610"/>
    <w:multiLevelType w:val="hybridMultilevel"/>
    <w:tmpl w:val="14F8C070"/>
    <w:lvl w:ilvl="0" w:tplc="233894FE">
      <w:start w:val="1"/>
      <w:numFmt w:val="bullet"/>
      <w:lvlText w:val=""/>
      <w:lvlJc w:val="left"/>
      <w:pPr>
        <w:ind w:left="900" w:hanging="360"/>
      </w:pPr>
      <w:rPr>
        <w:rFonts w:ascii="Wingdings" w:hAnsi="Wingdings" w:cs="Wingdings"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9"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2F6F5E9A"/>
    <w:multiLevelType w:val="hybridMultilevel"/>
    <w:tmpl w:val="A4A26184"/>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2150FC7"/>
    <w:multiLevelType w:val="hybridMultilevel"/>
    <w:tmpl w:val="2D72B426"/>
    <w:lvl w:ilvl="0" w:tplc="60E6EE58">
      <w:start w:val="3"/>
      <w:numFmt w:val="decimal"/>
      <w:lvlText w:val="%1 - "/>
      <w:lvlJc w:val="left"/>
      <w:pPr>
        <w:ind w:left="360" w:hanging="360"/>
      </w:pPr>
      <w:rPr>
        <w:rFonts w:hint="default"/>
      </w:rPr>
    </w:lvl>
    <w:lvl w:ilvl="1" w:tplc="B414F916">
      <w:start w:val="1"/>
      <w:numFmt w:val="decimal"/>
      <w:lvlText w:val="%2 -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125B50"/>
    <w:multiLevelType w:val="hybridMultilevel"/>
    <w:tmpl w:val="DE9CB900"/>
    <w:lvl w:ilvl="0" w:tplc="1D407570">
      <w:start w:val="1"/>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8161DC"/>
    <w:multiLevelType w:val="hybridMultilevel"/>
    <w:tmpl w:val="D6B8DD86"/>
    <w:lvl w:ilvl="0" w:tplc="01DEFBD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C6EE3"/>
    <w:multiLevelType w:val="hybridMultilevel"/>
    <w:tmpl w:val="A2E8463C"/>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D652B"/>
    <w:multiLevelType w:val="multilevel"/>
    <w:tmpl w:val="9DCAC2E2"/>
    <w:lvl w:ilvl="0">
      <w:start w:val="1"/>
      <w:numFmt w:val="decimal"/>
      <w:lvlText w:val="R%1."/>
      <w:lvlJc w:val="left"/>
      <w:pPr>
        <w:ind w:left="525" w:hanging="525"/>
      </w:pPr>
      <w:rPr>
        <w:rFonts w:hint="default"/>
        <w:color w:val="000000" w:themeColor="text1"/>
      </w:rPr>
    </w:lvl>
    <w:lvl w:ilvl="1">
      <w:start w:val="1"/>
      <w:numFmt w:val="decimal"/>
      <w:lvlText w:val="R2.%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4DA16D60"/>
    <w:multiLevelType w:val="hybridMultilevel"/>
    <w:tmpl w:val="853243C6"/>
    <w:lvl w:ilvl="0" w:tplc="60E6EE58">
      <w:start w:val="3"/>
      <w:numFmt w:val="decimal"/>
      <w:lvlText w:val="%1 - "/>
      <w:lvlJc w:val="left"/>
      <w:pPr>
        <w:ind w:left="360" w:hanging="360"/>
      </w:pPr>
      <w:rPr>
        <w:rFonts w:hint="default"/>
      </w:rPr>
    </w:lvl>
    <w:lvl w:ilvl="1" w:tplc="B414F916">
      <w:start w:val="1"/>
      <w:numFmt w:val="decimal"/>
      <w:lvlText w:val="%2 -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37D2D79"/>
    <w:multiLevelType w:val="hybridMultilevel"/>
    <w:tmpl w:val="788C1DD4"/>
    <w:lvl w:ilvl="0" w:tplc="F28457C4">
      <w:start w:val="1"/>
      <w:numFmt w:val="decimal"/>
      <w:lvlText w:val="1-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14D90"/>
    <w:multiLevelType w:val="hybridMultilevel"/>
    <w:tmpl w:val="AAB69894"/>
    <w:lvl w:ilvl="0" w:tplc="E596356A">
      <w:start w:val="1"/>
      <w:numFmt w:val="decimal"/>
      <w:pStyle w:val="Heading3"/>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B66F5"/>
    <w:multiLevelType w:val="hybridMultilevel"/>
    <w:tmpl w:val="FE90A7CC"/>
    <w:lvl w:ilvl="0" w:tplc="B064A0D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62B204E9"/>
    <w:multiLevelType w:val="multilevel"/>
    <w:tmpl w:val="99420CCC"/>
    <w:lvl w:ilvl="0">
      <w:start w:val="1"/>
      <w:numFmt w:val="decimal"/>
      <w:lvlText w:val="R%1."/>
      <w:lvlJc w:val="left"/>
      <w:pPr>
        <w:ind w:left="525" w:hanging="525"/>
      </w:pPr>
      <w:rPr>
        <w:rFonts w:hint="default"/>
        <w:color w:val="000000" w:themeColor="text1"/>
      </w:rPr>
    </w:lvl>
    <w:lvl w:ilvl="1">
      <w:start w:val="1"/>
      <w:numFmt w:val="decimal"/>
      <w:lvlText w:val="R4.%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6C6765E"/>
    <w:multiLevelType w:val="hybridMultilevel"/>
    <w:tmpl w:val="31528A94"/>
    <w:lvl w:ilvl="0" w:tplc="5C2C898C">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7"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DD4AD3"/>
    <w:multiLevelType w:val="multilevel"/>
    <w:tmpl w:val="036ECF0A"/>
    <w:lvl w:ilvl="0">
      <w:start w:val="1"/>
      <w:numFmt w:val="decimal"/>
      <w:lvlText w:val="R%1."/>
      <w:lvlJc w:val="left"/>
      <w:pPr>
        <w:ind w:left="525" w:hanging="525"/>
      </w:pPr>
      <w:rPr>
        <w:rFonts w:hint="default"/>
        <w:color w:val="000000" w:themeColor="text1"/>
      </w:rPr>
    </w:lvl>
    <w:lvl w:ilvl="1">
      <w:start w:val="1"/>
      <w:numFmt w:val="decimal"/>
      <w:lvlText w:val="R2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74523749"/>
    <w:multiLevelType w:val="hybridMultilevel"/>
    <w:tmpl w:val="FF168A12"/>
    <w:lvl w:ilvl="0" w:tplc="B414F916">
      <w:start w:val="1"/>
      <w:numFmt w:val="decimal"/>
      <w:lvlText w:val="%1 -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7B93423"/>
    <w:multiLevelType w:val="multilevel"/>
    <w:tmpl w:val="E3B4EE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8"/>
  </w:num>
  <w:num w:numId="4">
    <w:abstractNumId w:val="4"/>
  </w:num>
  <w:num w:numId="5">
    <w:abstractNumId w:val="7"/>
  </w:num>
  <w:num w:numId="6">
    <w:abstractNumId w:val="24"/>
  </w:num>
  <w:num w:numId="7">
    <w:abstractNumId w:val="5"/>
  </w:num>
  <w:num w:numId="8">
    <w:abstractNumId w:val="11"/>
  </w:num>
  <w:num w:numId="9">
    <w:abstractNumId w:val="1"/>
  </w:num>
  <w:num w:numId="10">
    <w:abstractNumId w:val="27"/>
  </w:num>
  <w:num w:numId="11">
    <w:abstractNumId w:val="19"/>
  </w:num>
  <w:num w:numId="12">
    <w:abstractNumId w:val="31"/>
  </w:num>
  <w:num w:numId="13">
    <w:abstractNumId w:val="23"/>
  </w:num>
  <w:num w:numId="14">
    <w:abstractNumId w:val="16"/>
  </w:num>
  <w:num w:numId="15">
    <w:abstractNumId w:val="10"/>
  </w:num>
  <w:num w:numId="16">
    <w:abstractNumId w:val="15"/>
  </w:num>
  <w:num w:numId="17">
    <w:abstractNumId w:val="28"/>
  </w:num>
  <w:num w:numId="18">
    <w:abstractNumId w:val="17"/>
  </w:num>
  <w:num w:numId="19">
    <w:abstractNumId w:val="0"/>
  </w:num>
  <w:num w:numId="20">
    <w:abstractNumId w:val="29"/>
  </w:num>
  <w:num w:numId="21">
    <w:abstractNumId w:val="18"/>
  </w:num>
  <w:num w:numId="22">
    <w:abstractNumId w:val="12"/>
  </w:num>
  <w:num w:numId="23">
    <w:abstractNumId w:val="3"/>
  </w:num>
  <w:num w:numId="24">
    <w:abstractNumId w:val="2"/>
  </w:num>
  <w:num w:numId="25">
    <w:abstractNumId w:val="25"/>
  </w:num>
  <w:num w:numId="26">
    <w:abstractNumId w:val="30"/>
  </w:num>
  <w:num w:numId="27">
    <w:abstractNumId w:val="6"/>
  </w:num>
  <w:num w:numId="28">
    <w:abstractNumId w:val="13"/>
  </w:num>
  <w:num w:numId="29">
    <w:abstractNumId w:val="14"/>
  </w:num>
  <w:num w:numId="30">
    <w:abstractNumId w:val="22"/>
  </w:num>
  <w:num w:numId="31">
    <w:abstractNumId w:val="21"/>
  </w:num>
  <w:num w:numId="32">
    <w:abstractNumId w:val="2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dra hakim">
    <w15:presenceInfo w15:providerId="Windows Live" w15:userId="7de557361ec138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06CF"/>
    <w:rsid w:val="00014E33"/>
    <w:rsid w:val="00015023"/>
    <w:rsid w:val="0001635F"/>
    <w:rsid w:val="00020242"/>
    <w:rsid w:val="0002063C"/>
    <w:rsid w:val="00021B4E"/>
    <w:rsid w:val="00022C0A"/>
    <w:rsid w:val="00022DB8"/>
    <w:rsid w:val="00024A90"/>
    <w:rsid w:val="00024E8B"/>
    <w:rsid w:val="00026C65"/>
    <w:rsid w:val="00032364"/>
    <w:rsid w:val="0004096C"/>
    <w:rsid w:val="0004288C"/>
    <w:rsid w:val="00044956"/>
    <w:rsid w:val="000501D0"/>
    <w:rsid w:val="00053A36"/>
    <w:rsid w:val="000555A2"/>
    <w:rsid w:val="000576FE"/>
    <w:rsid w:val="00060751"/>
    <w:rsid w:val="00064A5F"/>
    <w:rsid w:val="00064C81"/>
    <w:rsid w:val="00065739"/>
    <w:rsid w:val="00066076"/>
    <w:rsid w:val="00066173"/>
    <w:rsid w:val="00066657"/>
    <w:rsid w:val="00067647"/>
    <w:rsid w:val="00081D38"/>
    <w:rsid w:val="000842F6"/>
    <w:rsid w:val="00086ACC"/>
    <w:rsid w:val="000904C7"/>
    <w:rsid w:val="00092AAD"/>
    <w:rsid w:val="00094096"/>
    <w:rsid w:val="000946CE"/>
    <w:rsid w:val="0009604D"/>
    <w:rsid w:val="000976FC"/>
    <w:rsid w:val="000A1EA8"/>
    <w:rsid w:val="000B2AAA"/>
    <w:rsid w:val="000B2D80"/>
    <w:rsid w:val="000B3FBD"/>
    <w:rsid w:val="000B5516"/>
    <w:rsid w:val="000B5A43"/>
    <w:rsid w:val="000C0508"/>
    <w:rsid w:val="000C1ABA"/>
    <w:rsid w:val="000C24C4"/>
    <w:rsid w:val="000C3C6D"/>
    <w:rsid w:val="000C44C5"/>
    <w:rsid w:val="000C48DB"/>
    <w:rsid w:val="000D3EC5"/>
    <w:rsid w:val="000D7C26"/>
    <w:rsid w:val="000D7E81"/>
    <w:rsid w:val="000E0F8D"/>
    <w:rsid w:val="000E216A"/>
    <w:rsid w:val="000E22AC"/>
    <w:rsid w:val="000E70AD"/>
    <w:rsid w:val="000F492E"/>
    <w:rsid w:val="000F7DDA"/>
    <w:rsid w:val="00100FFD"/>
    <w:rsid w:val="00101039"/>
    <w:rsid w:val="00102D21"/>
    <w:rsid w:val="00104F6F"/>
    <w:rsid w:val="0010659D"/>
    <w:rsid w:val="00107532"/>
    <w:rsid w:val="00107796"/>
    <w:rsid w:val="00115B51"/>
    <w:rsid w:val="0011674A"/>
    <w:rsid w:val="00116C18"/>
    <w:rsid w:val="001208A8"/>
    <w:rsid w:val="00120B4A"/>
    <w:rsid w:val="001219C1"/>
    <w:rsid w:val="001220BC"/>
    <w:rsid w:val="00127E9C"/>
    <w:rsid w:val="00130122"/>
    <w:rsid w:val="0013096A"/>
    <w:rsid w:val="001312AF"/>
    <w:rsid w:val="0013580E"/>
    <w:rsid w:val="001446AC"/>
    <w:rsid w:val="00146B14"/>
    <w:rsid w:val="00147AF5"/>
    <w:rsid w:val="00154CE2"/>
    <w:rsid w:val="00160573"/>
    <w:rsid w:val="001614DC"/>
    <w:rsid w:val="00161DCF"/>
    <w:rsid w:val="00162BCC"/>
    <w:rsid w:val="00163EAD"/>
    <w:rsid w:val="00165A3A"/>
    <w:rsid w:val="00166970"/>
    <w:rsid w:val="00173505"/>
    <w:rsid w:val="001747FF"/>
    <w:rsid w:val="0017661D"/>
    <w:rsid w:val="00176A19"/>
    <w:rsid w:val="00176D94"/>
    <w:rsid w:val="00186270"/>
    <w:rsid w:val="0019109E"/>
    <w:rsid w:val="00195514"/>
    <w:rsid w:val="001966A2"/>
    <w:rsid w:val="00197094"/>
    <w:rsid w:val="00197ACC"/>
    <w:rsid w:val="001A1EF7"/>
    <w:rsid w:val="001A480D"/>
    <w:rsid w:val="001A5D87"/>
    <w:rsid w:val="001A7744"/>
    <w:rsid w:val="001B01D4"/>
    <w:rsid w:val="001B071B"/>
    <w:rsid w:val="001B3C34"/>
    <w:rsid w:val="001C4BC8"/>
    <w:rsid w:val="001C4D18"/>
    <w:rsid w:val="001C5804"/>
    <w:rsid w:val="001C5A4C"/>
    <w:rsid w:val="001C7F1D"/>
    <w:rsid w:val="001D1232"/>
    <w:rsid w:val="001D51FF"/>
    <w:rsid w:val="001D567F"/>
    <w:rsid w:val="001D77C4"/>
    <w:rsid w:val="001E1E47"/>
    <w:rsid w:val="001E258E"/>
    <w:rsid w:val="001E27B4"/>
    <w:rsid w:val="001F153E"/>
    <w:rsid w:val="001F4BB5"/>
    <w:rsid w:val="00200820"/>
    <w:rsid w:val="002018EF"/>
    <w:rsid w:val="0020378F"/>
    <w:rsid w:val="00204638"/>
    <w:rsid w:val="002046F3"/>
    <w:rsid w:val="00206E8F"/>
    <w:rsid w:val="002110BB"/>
    <w:rsid w:val="002158E2"/>
    <w:rsid w:val="00222C0C"/>
    <w:rsid w:val="00222D6F"/>
    <w:rsid w:val="00223026"/>
    <w:rsid w:val="002260FB"/>
    <w:rsid w:val="00227735"/>
    <w:rsid w:val="002320FA"/>
    <w:rsid w:val="00233AE2"/>
    <w:rsid w:val="0023666B"/>
    <w:rsid w:val="002375F2"/>
    <w:rsid w:val="00240F06"/>
    <w:rsid w:val="00243B88"/>
    <w:rsid w:val="00245D16"/>
    <w:rsid w:val="00245DCA"/>
    <w:rsid w:val="00251DFD"/>
    <w:rsid w:val="00254007"/>
    <w:rsid w:val="002556D3"/>
    <w:rsid w:val="00256DD9"/>
    <w:rsid w:val="00264762"/>
    <w:rsid w:val="002656A8"/>
    <w:rsid w:val="00265745"/>
    <w:rsid w:val="00271AD2"/>
    <w:rsid w:val="00272BB3"/>
    <w:rsid w:val="00272E9B"/>
    <w:rsid w:val="002A11A6"/>
    <w:rsid w:val="002A1B0A"/>
    <w:rsid w:val="002A29F5"/>
    <w:rsid w:val="002A2E06"/>
    <w:rsid w:val="002A3BFF"/>
    <w:rsid w:val="002A3E1F"/>
    <w:rsid w:val="002A46E1"/>
    <w:rsid w:val="002A7156"/>
    <w:rsid w:val="002B3F73"/>
    <w:rsid w:val="002B4DF0"/>
    <w:rsid w:val="002B6857"/>
    <w:rsid w:val="002B726F"/>
    <w:rsid w:val="002C4177"/>
    <w:rsid w:val="002C68EE"/>
    <w:rsid w:val="002D4830"/>
    <w:rsid w:val="002D5A3F"/>
    <w:rsid w:val="002D6554"/>
    <w:rsid w:val="002E57E0"/>
    <w:rsid w:val="002E7EE0"/>
    <w:rsid w:val="002F151B"/>
    <w:rsid w:val="002F4B8F"/>
    <w:rsid w:val="002F7B00"/>
    <w:rsid w:val="003026F8"/>
    <w:rsid w:val="00302F63"/>
    <w:rsid w:val="00306103"/>
    <w:rsid w:val="00310E17"/>
    <w:rsid w:val="003110DA"/>
    <w:rsid w:val="003167E3"/>
    <w:rsid w:val="003208DA"/>
    <w:rsid w:val="0032175E"/>
    <w:rsid w:val="00325D98"/>
    <w:rsid w:val="00326A7B"/>
    <w:rsid w:val="00327B90"/>
    <w:rsid w:val="00333B93"/>
    <w:rsid w:val="003358F5"/>
    <w:rsid w:val="00341C53"/>
    <w:rsid w:val="0034442A"/>
    <w:rsid w:val="00344D37"/>
    <w:rsid w:val="0034613F"/>
    <w:rsid w:val="003465A1"/>
    <w:rsid w:val="003545AE"/>
    <w:rsid w:val="003572CD"/>
    <w:rsid w:val="00360056"/>
    <w:rsid w:val="003611AE"/>
    <w:rsid w:val="00361C4E"/>
    <w:rsid w:val="00370E11"/>
    <w:rsid w:val="00372581"/>
    <w:rsid w:val="00376045"/>
    <w:rsid w:val="00380281"/>
    <w:rsid w:val="003859DB"/>
    <w:rsid w:val="00386C15"/>
    <w:rsid w:val="0038750E"/>
    <w:rsid w:val="0039676C"/>
    <w:rsid w:val="003A1753"/>
    <w:rsid w:val="003A368A"/>
    <w:rsid w:val="003A4967"/>
    <w:rsid w:val="003A6870"/>
    <w:rsid w:val="003A7DF5"/>
    <w:rsid w:val="003B1C03"/>
    <w:rsid w:val="003B285D"/>
    <w:rsid w:val="003B347B"/>
    <w:rsid w:val="003B4490"/>
    <w:rsid w:val="003B54AD"/>
    <w:rsid w:val="003B5840"/>
    <w:rsid w:val="003C56B8"/>
    <w:rsid w:val="003C5839"/>
    <w:rsid w:val="003D08EA"/>
    <w:rsid w:val="003D17CE"/>
    <w:rsid w:val="003D59E2"/>
    <w:rsid w:val="003D6655"/>
    <w:rsid w:val="003D6CBD"/>
    <w:rsid w:val="003E2983"/>
    <w:rsid w:val="003E2E87"/>
    <w:rsid w:val="003E36A8"/>
    <w:rsid w:val="003E60BB"/>
    <w:rsid w:val="003E73D1"/>
    <w:rsid w:val="003E7F38"/>
    <w:rsid w:val="003F39CA"/>
    <w:rsid w:val="003F3C6B"/>
    <w:rsid w:val="003F59FB"/>
    <w:rsid w:val="003F640D"/>
    <w:rsid w:val="00400B92"/>
    <w:rsid w:val="00403B53"/>
    <w:rsid w:val="00403CFD"/>
    <w:rsid w:val="00406730"/>
    <w:rsid w:val="00411FC3"/>
    <w:rsid w:val="00412A1E"/>
    <w:rsid w:val="00414834"/>
    <w:rsid w:val="0041779B"/>
    <w:rsid w:val="0042176D"/>
    <w:rsid w:val="0042652A"/>
    <w:rsid w:val="00430278"/>
    <w:rsid w:val="00432432"/>
    <w:rsid w:val="0043432B"/>
    <w:rsid w:val="00435E39"/>
    <w:rsid w:val="004425B7"/>
    <w:rsid w:val="00450A1F"/>
    <w:rsid w:val="00453ABD"/>
    <w:rsid w:val="00455133"/>
    <w:rsid w:val="00464883"/>
    <w:rsid w:val="00465ECA"/>
    <w:rsid w:val="00467592"/>
    <w:rsid w:val="00467E12"/>
    <w:rsid w:val="00467E97"/>
    <w:rsid w:val="00470A28"/>
    <w:rsid w:val="004711FC"/>
    <w:rsid w:val="00472A71"/>
    <w:rsid w:val="00475051"/>
    <w:rsid w:val="00480CE8"/>
    <w:rsid w:val="00485691"/>
    <w:rsid w:val="00487FC0"/>
    <w:rsid w:val="00490C17"/>
    <w:rsid w:val="00490FB0"/>
    <w:rsid w:val="00491310"/>
    <w:rsid w:val="0049180A"/>
    <w:rsid w:val="00495CDC"/>
    <w:rsid w:val="00496C3E"/>
    <w:rsid w:val="004A05E5"/>
    <w:rsid w:val="004A1353"/>
    <w:rsid w:val="004A3D29"/>
    <w:rsid w:val="004A5061"/>
    <w:rsid w:val="004B0684"/>
    <w:rsid w:val="004B1108"/>
    <w:rsid w:val="004B3DA0"/>
    <w:rsid w:val="004B51C0"/>
    <w:rsid w:val="004B53CF"/>
    <w:rsid w:val="004B727A"/>
    <w:rsid w:val="004C2676"/>
    <w:rsid w:val="004C477C"/>
    <w:rsid w:val="004C7AB3"/>
    <w:rsid w:val="004D0A9F"/>
    <w:rsid w:val="004D256D"/>
    <w:rsid w:val="004D3B6E"/>
    <w:rsid w:val="004D43C9"/>
    <w:rsid w:val="004D4DFE"/>
    <w:rsid w:val="004D5A76"/>
    <w:rsid w:val="004E0A2F"/>
    <w:rsid w:val="004E2541"/>
    <w:rsid w:val="004E2801"/>
    <w:rsid w:val="004E598A"/>
    <w:rsid w:val="004E7FF3"/>
    <w:rsid w:val="004F015C"/>
    <w:rsid w:val="004F1016"/>
    <w:rsid w:val="004F24F5"/>
    <w:rsid w:val="004F301D"/>
    <w:rsid w:val="004F368E"/>
    <w:rsid w:val="004F5433"/>
    <w:rsid w:val="004F655E"/>
    <w:rsid w:val="004F6BEC"/>
    <w:rsid w:val="004F70C1"/>
    <w:rsid w:val="00501F62"/>
    <w:rsid w:val="00506D0A"/>
    <w:rsid w:val="00506E05"/>
    <w:rsid w:val="00512A9C"/>
    <w:rsid w:val="00513AFD"/>
    <w:rsid w:val="00523496"/>
    <w:rsid w:val="00523593"/>
    <w:rsid w:val="0052432C"/>
    <w:rsid w:val="005268F3"/>
    <w:rsid w:val="005269D6"/>
    <w:rsid w:val="005303F7"/>
    <w:rsid w:val="00537A94"/>
    <w:rsid w:val="00537F9F"/>
    <w:rsid w:val="00540CA3"/>
    <w:rsid w:val="005433FC"/>
    <w:rsid w:val="00546B7B"/>
    <w:rsid w:val="00552786"/>
    <w:rsid w:val="00554CBD"/>
    <w:rsid w:val="00555007"/>
    <w:rsid w:val="00560A3E"/>
    <w:rsid w:val="00562E24"/>
    <w:rsid w:val="005659BE"/>
    <w:rsid w:val="005660DE"/>
    <w:rsid w:val="00566C6D"/>
    <w:rsid w:val="00572C71"/>
    <w:rsid w:val="0057355D"/>
    <w:rsid w:val="0057378D"/>
    <w:rsid w:val="00576A02"/>
    <w:rsid w:val="005777B8"/>
    <w:rsid w:val="00581D0E"/>
    <w:rsid w:val="0058360E"/>
    <w:rsid w:val="00584DD0"/>
    <w:rsid w:val="005865BA"/>
    <w:rsid w:val="00587E77"/>
    <w:rsid w:val="00590C3C"/>
    <w:rsid w:val="00594607"/>
    <w:rsid w:val="005A0B85"/>
    <w:rsid w:val="005A1A54"/>
    <w:rsid w:val="005A3AE2"/>
    <w:rsid w:val="005A3FC8"/>
    <w:rsid w:val="005A5D5C"/>
    <w:rsid w:val="005A76B9"/>
    <w:rsid w:val="005B2F79"/>
    <w:rsid w:val="005B619E"/>
    <w:rsid w:val="005B6D71"/>
    <w:rsid w:val="005C0352"/>
    <w:rsid w:val="005C33F6"/>
    <w:rsid w:val="005C4DBE"/>
    <w:rsid w:val="005D148D"/>
    <w:rsid w:val="005D2531"/>
    <w:rsid w:val="005D2CAA"/>
    <w:rsid w:val="005D495C"/>
    <w:rsid w:val="005D62EF"/>
    <w:rsid w:val="005D69C7"/>
    <w:rsid w:val="005E4D8D"/>
    <w:rsid w:val="005F133D"/>
    <w:rsid w:val="005F63D0"/>
    <w:rsid w:val="006009E3"/>
    <w:rsid w:val="006040D4"/>
    <w:rsid w:val="00605648"/>
    <w:rsid w:val="00611E1A"/>
    <w:rsid w:val="00616667"/>
    <w:rsid w:val="00620DD5"/>
    <w:rsid w:val="0062112F"/>
    <w:rsid w:val="00621F4F"/>
    <w:rsid w:val="006261C3"/>
    <w:rsid w:val="00627736"/>
    <w:rsid w:val="00631A04"/>
    <w:rsid w:val="006323E0"/>
    <w:rsid w:val="00636A82"/>
    <w:rsid w:val="00642210"/>
    <w:rsid w:val="00643931"/>
    <w:rsid w:val="00643DD4"/>
    <w:rsid w:val="00650208"/>
    <w:rsid w:val="00652D57"/>
    <w:rsid w:val="006574CD"/>
    <w:rsid w:val="00660276"/>
    <w:rsid w:val="00675752"/>
    <w:rsid w:val="00683B95"/>
    <w:rsid w:val="00685070"/>
    <w:rsid w:val="00685452"/>
    <w:rsid w:val="006856F7"/>
    <w:rsid w:val="00685C92"/>
    <w:rsid w:val="00686812"/>
    <w:rsid w:val="0069145B"/>
    <w:rsid w:val="0069275B"/>
    <w:rsid w:val="00694178"/>
    <w:rsid w:val="00695456"/>
    <w:rsid w:val="00695CA7"/>
    <w:rsid w:val="006A3FF6"/>
    <w:rsid w:val="006B27F8"/>
    <w:rsid w:val="006C1D81"/>
    <w:rsid w:val="006C361A"/>
    <w:rsid w:val="006C784C"/>
    <w:rsid w:val="006C7873"/>
    <w:rsid w:val="006D26E0"/>
    <w:rsid w:val="006D2D71"/>
    <w:rsid w:val="006D3240"/>
    <w:rsid w:val="006D476F"/>
    <w:rsid w:val="006D6BC5"/>
    <w:rsid w:val="006E0F97"/>
    <w:rsid w:val="006E2868"/>
    <w:rsid w:val="006E757F"/>
    <w:rsid w:val="006E76DD"/>
    <w:rsid w:val="006F3FFF"/>
    <w:rsid w:val="006F5D4C"/>
    <w:rsid w:val="00701006"/>
    <w:rsid w:val="00704786"/>
    <w:rsid w:val="00704D0D"/>
    <w:rsid w:val="00705D91"/>
    <w:rsid w:val="00710D05"/>
    <w:rsid w:val="0071298C"/>
    <w:rsid w:val="00712FBB"/>
    <w:rsid w:val="007130A4"/>
    <w:rsid w:val="007138FC"/>
    <w:rsid w:val="007148C6"/>
    <w:rsid w:val="007157C9"/>
    <w:rsid w:val="00715841"/>
    <w:rsid w:val="00715B61"/>
    <w:rsid w:val="00724659"/>
    <w:rsid w:val="0072554C"/>
    <w:rsid w:val="00727F54"/>
    <w:rsid w:val="00734944"/>
    <w:rsid w:val="00742CC1"/>
    <w:rsid w:val="00743D7D"/>
    <w:rsid w:val="00755F2C"/>
    <w:rsid w:val="0075759C"/>
    <w:rsid w:val="00765035"/>
    <w:rsid w:val="00766D84"/>
    <w:rsid w:val="00767D89"/>
    <w:rsid w:val="007701CA"/>
    <w:rsid w:val="00774FB9"/>
    <w:rsid w:val="00781EAA"/>
    <w:rsid w:val="007847AB"/>
    <w:rsid w:val="0078587B"/>
    <w:rsid w:val="00790E9B"/>
    <w:rsid w:val="0079124F"/>
    <w:rsid w:val="007912AE"/>
    <w:rsid w:val="00795A8B"/>
    <w:rsid w:val="00796E57"/>
    <w:rsid w:val="007A09FF"/>
    <w:rsid w:val="007A1AFE"/>
    <w:rsid w:val="007A2BF7"/>
    <w:rsid w:val="007A54A5"/>
    <w:rsid w:val="007B09E6"/>
    <w:rsid w:val="007B7349"/>
    <w:rsid w:val="007B7F05"/>
    <w:rsid w:val="007D0328"/>
    <w:rsid w:val="007D1688"/>
    <w:rsid w:val="007D2195"/>
    <w:rsid w:val="007D3566"/>
    <w:rsid w:val="007D38AE"/>
    <w:rsid w:val="007D7420"/>
    <w:rsid w:val="007E1F41"/>
    <w:rsid w:val="007E4862"/>
    <w:rsid w:val="007E519B"/>
    <w:rsid w:val="007E664D"/>
    <w:rsid w:val="007E69A0"/>
    <w:rsid w:val="007E729D"/>
    <w:rsid w:val="007F0720"/>
    <w:rsid w:val="007F33B9"/>
    <w:rsid w:val="007F58A2"/>
    <w:rsid w:val="00801263"/>
    <w:rsid w:val="008044EB"/>
    <w:rsid w:val="0080458A"/>
    <w:rsid w:val="00804797"/>
    <w:rsid w:val="00805D5A"/>
    <w:rsid w:val="00807E1E"/>
    <w:rsid w:val="0081241F"/>
    <w:rsid w:val="008275FA"/>
    <w:rsid w:val="0083054F"/>
    <w:rsid w:val="008308F2"/>
    <w:rsid w:val="008314B8"/>
    <w:rsid w:val="0083311D"/>
    <w:rsid w:val="00834253"/>
    <w:rsid w:val="00840261"/>
    <w:rsid w:val="00846751"/>
    <w:rsid w:val="00847A24"/>
    <w:rsid w:val="008541C9"/>
    <w:rsid w:val="00857FC8"/>
    <w:rsid w:val="0086193F"/>
    <w:rsid w:val="00864FAB"/>
    <w:rsid w:val="00867012"/>
    <w:rsid w:val="00870628"/>
    <w:rsid w:val="00872C9B"/>
    <w:rsid w:val="008740A8"/>
    <w:rsid w:val="00880779"/>
    <w:rsid w:val="00882144"/>
    <w:rsid w:val="008849E5"/>
    <w:rsid w:val="00886705"/>
    <w:rsid w:val="0088761A"/>
    <w:rsid w:val="008925F8"/>
    <w:rsid w:val="0089531B"/>
    <w:rsid w:val="0089732D"/>
    <w:rsid w:val="008A26DE"/>
    <w:rsid w:val="008A4D8A"/>
    <w:rsid w:val="008A6EDB"/>
    <w:rsid w:val="008A72E2"/>
    <w:rsid w:val="008B2E85"/>
    <w:rsid w:val="008B4B62"/>
    <w:rsid w:val="008B6653"/>
    <w:rsid w:val="008C1328"/>
    <w:rsid w:val="008C4CEC"/>
    <w:rsid w:val="008C5876"/>
    <w:rsid w:val="008C5DF1"/>
    <w:rsid w:val="008C5E84"/>
    <w:rsid w:val="008C7011"/>
    <w:rsid w:val="008C76D0"/>
    <w:rsid w:val="008D057A"/>
    <w:rsid w:val="008D283E"/>
    <w:rsid w:val="008D3C35"/>
    <w:rsid w:val="008E4A3D"/>
    <w:rsid w:val="008E6C70"/>
    <w:rsid w:val="008E7579"/>
    <w:rsid w:val="008F3411"/>
    <w:rsid w:val="008F479F"/>
    <w:rsid w:val="00900692"/>
    <w:rsid w:val="00901EB9"/>
    <w:rsid w:val="009055E2"/>
    <w:rsid w:val="00906A29"/>
    <w:rsid w:val="00913C0C"/>
    <w:rsid w:val="009146AF"/>
    <w:rsid w:val="009165BA"/>
    <w:rsid w:val="00916D8A"/>
    <w:rsid w:val="00917237"/>
    <w:rsid w:val="00921913"/>
    <w:rsid w:val="00924075"/>
    <w:rsid w:val="00927CF9"/>
    <w:rsid w:val="00932971"/>
    <w:rsid w:val="009334A5"/>
    <w:rsid w:val="009512AC"/>
    <w:rsid w:val="009523AA"/>
    <w:rsid w:val="0095493A"/>
    <w:rsid w:val="00956182"/>
    <w:rsid w:val="0097487E"/>
    <w:rsid w:val="00975376"/>
    <w:rsid w:val="009770A4"/>
    <w:rsid w:val="00981C06"/>
    <w:rsid w:val="00985B9A"/>
    <w:rsid w:val="009908DF"/>
    <w:rsid w:val="00991A21"/>
    <w:rsid w:val="0099331A"/>
    <w:rsid w:val="00994F75"/>
    <w:rsid w:val="009966F0"/>
    <w:rsid w:val="00997E80"/>
    <w:rsid w:val="009A2FC7"/>
    <w:rsid w:val="009A4039"/>
    <w:rsid w:val="009A5042"/>
    <w:rsid w:val="009A7C83"/>
    <w:rsid w:val="009B5A0A"/>
    <w:rsid w:val="009B6835"/>
    <w:rsid w:val="009B7467"/>
    <w:rsid w:val="009B7484"/>
    <w:rsid w:val="009C42D8"/>
    <w:rsid w:val="009D36C5"/>
    <w:rsid w:val="009D6A4F"/>
    <w:rsid w:val="009E5C10"/>
    <w:rsid w:val="009F1681"/>
    <w:rsid w:val="009F187A"/>
    <w:rsid w:val="009F28AC"/>
    <w:rsid w:val="009F7050"/>
    <w:rsid w:val="009F7E05"/>
    <w:rsid w:val="00A005C5"/>
    <w:rsid w:val="00A00752"/>
    <w:rsid w:val="00A010A3"/>
    <w:rsid w:val="00A02F61"/>
    <w:rsid w:val="00A042CF"/>
    <w:rsid w:val="00A16362"/>
    <w:rsid w:val="00A20B2B"/>
    <w:rsid w:val="00A215BE"/>
    <w:rsid w:val="00A22675"/>
    <w:rsid w:val="00A23636"/>
    <w:rsid w:val="00A30424"/>
    <w:rsid w:val="00A309C6"/>
    <w:rsid w:val="00A31FB8"/>
    <w:rsid w:val="00A32221"/>
    <w:rsid w:val="00A32E8C"/>
    <w:rsid w:val="00A346ED"/>
    <w:rsid w:val="00A34F03"/>
    <w:rsid w:val="00A35BA3"/>
    <w:rsid w:val="00A40207"/>
    <w:rsid w:val="00A50F52"/>
    <w:rsid w:val="00A5193A"/>
    <w:rsid w:val="00A5278A"/>
    <w:rsid w:val="00A61528"/>
    <w:rsid w:val="00A6265D"/>
    <w:rsid w:val="00A672E7"/>
    <w:rsid w:val="00A71E4F"/>
    <w:rsid w:val="00A7267F"/>
    <w:rsid w:val="00A7371B"/>
    <w:rsid w:val="00A75288"/>
    <w:rsid w:val="00A7656D"/>
    <w:rsid w:val="00A830DC"/>
    <w:rsid w:val="00A839AC"/>
    <w:rsid w:val="00A86245"/>
    <w:rsid w:val="00A9056B"/>
    <w:rsid w:val="00A90B1A"/>
    <w:rsid w:val="00A91508"/>
    <w:rsid w:val="00A96128"/>
    <w:rsid w:val="00A97665"/>
    <w:rsid w:val="00AA5C18"/>
    <w:rsid w:val="00AB011A"/>
    <w:rsid w:val="00AB03C8"/>
    <w:rsid w:val="00AB67E5"/>
    <w:rsid w:val="00AC33E3"/>
    <w:rsid w:val="00AE2287"/>
    <w:rsid w:val="00AE4542"/>
    <w:rsid w:val="00AE4CEE"/>
    <w:rsid w:val="00AF02DF"/>
    <w:rsid w:val="00AF3B0B"/>
    <w:rsid w:val="00AF4180"/>
    <w:rsid w:val="00AF6031"/>
    <w:rsid w:val="00AF6892"/>
    <w:rsid w:val="00B101C9"/>
    <w:rsid w:val="00B20712"/>
    <w:rsid w:val="00B20D11"/>
    <w:rsid w:val="00B2198E"/>
    <w:rsid w:val="00B32BC0"/>
    <w:rsid w:val="00B34DB9"/>
    <w:rsid w:val="00B363E0"/>
    <w:rsid w:val="00B3779B"/>
    <w:rsid w:val="00B40745"/>
    <w:rsid w:val="00B411FE"/>
    <w:rsid w:val="00B41D48"/>
    <w:rsid w:val="00B42C1D"/>
    <w:rsid w:val="00B4309E"/>
    <w:rsid w:val="00B43934"/>
    <w:rsid w:val="00B44232"/>
    <w:rsid w:val="00B46284"/>
    <w:rsid w:val="00B50E58"/>
    <w:rsid w:val="00B51FC3"/>
    <w:rsid w:val="00B63AE4"/>
    <w:rsid w:val="00B63FAB"/>
    <w:rsid w:val="00B64A7F"/>
    <w:rsid w:val="00B70426"/>
    <w:rsid w:val="00B7090C"/>
    <w:rsid w:val="00B7154D"/>
    <w:rsid w:val="00B720C3"/>
    <w:rsid w:val="00B75A28"/>
    <w:rsid w:val="00B86F3B"/>
    <w:rsid w:val="00B87593"/>
    <w:rsid w:val="00B87BB2"/>
    <w:rsid w:val="00B90BA7"/>
    <w:rsid w:val="00B91850"/>
    <w:rsid w:val="00B921D0"/>
    <w:rsid w:val="00B9363B"/>
    <w:rsid w:val="00B97D1B"/>
    <w:rsid w:val="00B97EA2"/>
    <w:rsid w:val="00BA07C1"/>
    <w:rsid w:val="00BB1216"/>
    <w:rsid w:val="00BB589F"/>
    <w:rsid w:val="00BB5C36"/>
    <w:rsid w:val="00BC3154"/>
    <w:rsid w:val="00BC3668"/>
    <w:rsid w:val="00BC5285"/>
    <w:rsid w:val="00BC6286"/>
    <w:rsid w:val="00BD023F"/>
    <w:rsid w:val="00BD06F9"/>
    <w:rsid w:val="00BD2A8D"/>
    <w:rsid w:val="00BD543B"/>
    <w:rsid w:val="00BE2808"/>
    <w:rsid w:val="00BE75ED"/>
    <w:rsid w:val="00BE7FB5"/>
    <w:rsid w:val="00BF6C33"/>
    <w:rsid w:val="00C0081F"/>
    <w:rsid w:val="00C01A02"/>
    <w:rsid w:val="00C04CA7"/>
    <w:rsid w:val="00C05278"/>
    <w:rsid w:val="00C0547C"/>
    <w:rsid w:val="00C062CA"/>
    <w:rsid w:val="00C06D1C"/>
    <w:rsid w:val="00C06E6D"/>
    <w:rsid w:val="00C07E8F"/>
    <w:rsid w:val="00C11938"/>
    <w:rsid w:val="00C11CAD"/>
    <w:rsid w:val="00C1358A"/>
    <w:rsid w:val="00C1502D"/>
    <w:rsid w:val="00C30C5C"/>
    <w:rsid w:val="00C31E18"/>
    <w:rsid w:val="00C33855"/>
    <w:rsid w:val="00C35E52"/>
    <w:rsid w:val="00C36BB1"/>
    <w:rsid w:val="00C379EA"/>
    <w:rsid w:val="00C417E3"/>
    <w:rsid w:val="00C41D9C"/>
    <w:rsid w:val="00C42474"/>
    <w:rsid w:val="00C4582C"/>
    <w:rsid w:val="00C47597"/>
    <w:rsid w:val="00C477CE"/>
    <w:rsid w:val="00C50C71"/>
    <w:rsid w:val="00C53624"/>
    <w:rsid w:val="00C54426"/>
    <w:rsid w:val="00C56C8D"/>
    <w:rsid w:val="00C628CE"/>
    <w:rsid w:val="00C637E7"/>
    <w:rsid w:val="00C63ED9"/>
    <w:rsid w:val="00C758AD"/>
    <w:rsid w:val="00C80C95"/>
    <w:rsid w:val="00C80DB2"/>
    <w:rsid w:val="00C81473"/>
    <w:rsid w:val="00C84158"/>
    <w:rsid w:val="00C84417"/>
    <w:rsid w:val="00C84632"/>
    <w:rsid w:val="00C86501"/>
    <w:rsid w:val="00C9003B"/>
    <w:rsid w:val="00C94E00"/>
    <w:rsid w:val="00C95741"/>
    <w:rsid w:val="00C968B1"/>
    <w:rsid w:val="00CA0327"/>
    <w:rsid w:val="00CA0858"/>
    <w:rsid w:val="00CA5CEE"/>
    <w:rsid w:val="00CB2BDC"/>
    <w:rsid w:val="00CC3018"/>
    <w:rsid w:val="00CC4E06"/>
    <w:rsid w:val="00CC5859"/>
    <w:rsid w:val="00CC5CB3"/>
    <w:rsid w:val="00CD1F2C"/>
    <w:rsid w:val="00CD65A0"/>
    <w:rsid w:val="00CD7383"/>
    <w:rsid w:val="00CE30CF"/>
    <w:rsid w:val="00CE5068"/>
    <w:rsid w:val="00CE51E6"/>
    <w:rsid w:val="00CE61C6"/>
    <w:rsid w:val="00CF1537"/>
    <w:rsid w:val="00CF2839"/>
    <w:rsid w:val="00CF34BA"/>
    <w:rsid w:val="00CF4491"/>
    <w:rsid w:val="00CF583A"/>
    <w:rsid w:val="00D02715"/>
    <w:rsid w:val="00D03620"/>
    <w:rsid w:val="00D161F4"/>
    <w:rsid w:val="00D169C7"/>
    <w:rsid w:val="00D179C5"/>
    <w:rsid w:val="00D210D4"/>
    <w:rsid w:val="00D213C2"/>
    <w:rsid w:val="00D21A80"/>
    <w:rsid w:val="00D22BAA"/>
    <w:rsid w:val="00D23320"/>
    <w:rsid w:val="00D2668F"/>
    <w:rsid w:val="00D2748D"/>
    <w:rsid w:val="00D31F66"/>
    <w:rsid w:val="00D36853"/>
    <w:rsid w:val="00D36E89"/>
    <w:rsid w:val="00D41800"/>
    <w:rsid w:val="00D41FFD"/>
    <w:rsid w:val="00D42A84"/>
    <w:rsid w:val="00D51D23"/>
    <w:rsid w:val="00D55C05"/>
    <w:rsid w:val="00D572E4"/>
    <w:rsid w:val="00D6568A"/>
    <w:rsid w:val="00D65B52"/>
    <w:rsid w:val="00D75020"/>
    <w:rsid w:val="00D7652E"/>
    <w:rsid w:val="00D76D3E"/>
    <w:rsid w:val="00D81F91"/>
    <w:rsid w:val="00D85D17"/>
    <w:rsid w:val="00D8606D"/>
    <w:rsid w:val="00D875C9"/>
    <w:rsid w:val="00D9264B"/>
    <w:rsid w:val="00D93BB9"/>
    <w:rsid w:val="00DA3BFC"/>
    <w:rsid w:val="00DA3FF9"/>
    <w:rsid w:val="00DA4F73"/>
    <w:rsid w:val="00DA702F"/>
    <w:rsid w:val="00DB3879"/>
    <w:rsid w:val="00DB4705"/>
    <w:rsid w:val="00DC291D"/>
    <w:rsid w:val="00DC703A"/>
    <w:rsid w:val="00DD343F"/>
    <w:rsid w:val="00DD5A9B"/>
    <w:rsid w:val="00DD7B44"/>
    <w:rsid w:val="00DE4907"/>
    <w:rsid w:val="00DF0287"/>
    <w:rsid w:val="00DF2F60"/>
    <w:rsid w:val="00DF7744"/>
    <w:rsid w:val="00E028A2"/>
    <w:rsid w:val="00E041E2"/>
    <w:rsid w:val="00E06AF6"/>
    <w:rsid w:val="00E124BF"/>
    <w:rsid w:val="00E202D6"/>
    <w:rsid w:val="00E21A23"/>
    <w:rsid w:val="00E23402"/>
    <w:rsid w:val="00E23FBF"/>
    <w:rsid w:val="00E2458C"/>
    <w:rsid w:val="00E246AE"/>
    <w:rsid w:val="00E30D40"/>
    <w:rsid w:val="00E32674"/>
    <w:rsid w:val="00E36340"/>
    <w:rsid w:val="00E37D24"/>
    <w:rsid w:val="00E464C5"/>
    <w:rsid w:val="00E46CB8"/>
    <w:rsid w:val="00E52300"/>
    <w:rsid w:val="00E55154"/>
    <w:rsid w:val="00E5565F"/>
    <w:rsid w:val="00E61FFD"/>
    <w:rsid w:val="00E67CFF"/>
    <w:rsid w:val="00E72C41"/>
    <w:rsid w:val="00E8090B"/>
    <w:rsid w:val="00E8351B"/>
    <w:rsid w:val="00E8455D"/>
    <w:rsid w:val="00E8505E"/>
    <w:rsid w:val="00E868DD"/>
    <w:rsid w:val="00E955A6"/>
    <w:rsid w:val="00EA232B"/>
    <w:rsid w:val="00EA4A4F"/>
    <w:rsid w:val="00EB0F1C"/>
    <w:rsid w:val="00EB5363"/>
    <w:rsid w:val="00EB5CBE"/>
    <w:rsid w:val="00EB7C72"/>
    <w:rsid w:val="00EC092F"/>
    <w:rsid w:val="00EC2CF0"/>
    <w:rsid w:val="00EC2ED9"/>
    <w:rsid w:val="00ED27F6"/>
    <w:rsid w:val="00ED4353"/>
    <w:rsid w:val="00EE11F1"/>
    <w:rsid w:val="00EE1451"/>
    <w:rsid w:val="00EE1804"/>
    <w:rsid w:val="00EE18EB"/>
    <w:rsid w:val="00EE4398"/>
    <w:rsid w:val="00EE5353"/>
    <w:rsid w:val="00EF7730"/>
    <w:rsid w:val="00F009B1"/>
    <w:rsid w:val="00F03DBB"/>
    <w:rsid w:val="00F04FA1"/>
    <w:rsid w:val="00F073B4"/>
    <w:rsid w:val="00F075E3"/>
    <w:rsid w:val="00F101D5"/>
    <w:rsid w:val="00F156AA"/>
    <w:rsid w:val="00F167BC"/>
    <w:rsid w:val="00F21C85"/>
    <w:rsid w:val="00F30152"/>
    <w:rsid w:val="00F31F07"/>
    <w:rsid w:val="00F323B0"/>
    <w:rsid w:val="00F32798"/>
    <w:rsid w:val="00F427C7"/>
    <w:rsid w:val="00F44322"/>
    <w:rsid w:val="00F47D82"/>
    <w:rsid w:val="00F53FE0"/>
    <w:rsid w:val="00F5610A"/>
    <w:rsid w:val="00F6502B"/>
    <w:rsid w:val="00F66557"/>
    <w:rsid w:val="00F7466F"/>
    <w:rsid w:val="00F74D2B"/>
    <w:rsid w:val="00F7573C"/>
    <w:rsid w:val="00F834F4"/>
    <w:rsid w:val="00F8409F"/>
    <w:rsid w:val="00F84CBD"/>
    <w:rsid w:val="00F8587D"/>
    <w:rsid w:val="00F8720F"/>
    <w:rsid w:val="00F8759F"/>
    <w:rsid w:val="00F87E07"/>
    <w:rsid w:val="00F91526"/>
    <w:rsid w:val="00F93D2C"/>
    <w:rsid w:val="00F9599C"/>
    <w:rsid w:val="00F96F89"/>
    <w:rsid w:val="00FA3F8E"/>
    <w:rsid w:val="00FA4C7A"/>
    <w:rsid w:val="00FB5C4A"/>
    <w:rsid w:val="00FB7CCF"/>
    <w:rsid w:val="00FC0790"/>
    <w:rsid w:val="00FC4B50"/>
    <w:rsid w:val="00FD48A9"/>
    <w:rsid w:val="00FE0750"/>
    <w:rsid w:val="00FE2F5D"/>
    <w:rsid w:val="00FE34FE"/>
    <w:rsid w:val="00FE465C"/>
    <w:rsid w:val="00FE4E5B"/>
    <w:rsid w:val="00FF284D"/>
    <w:rsid w:val="00FF3085"/>
    <w:rsid w:val="00FF440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3D17CE"/>
    <w:pPr>
      <w:keepNext/>
      <w:keepLines/>
      <w:numPr>
        <w:numId w:val="31"/>
      </w:numPr>
      <w:spacing w:before="200" w:after="0" w:line="360" w:lineRule="auto"/>
      <w:jc w:val="both"/>
      <w:outlineLvl w:val="2"/>
    </w:pPr>
    <w:rPr>
      <w:rFonts w:asciiTheme="majorHAnsi" w:eastAsiaTheme="majorEastAsia" w:hAnsiTheme="majorHAnsi" w:cs="B Titr"/>
      <w:b/>
      <w:bCs/>
      <w:lang w:bidi="ar-BH"/>
    </w:rPr>
  </w:style>
  <w:style w:type="paragraph" w:styleId="Heading4">
    <w:name w:val="heading 4"/>
    <w:basedOn w:val="Normal"/>
    <w:next w:val="Normal"/>
    <w:link w:val="Heading4Char"/>
    <w:uiPriority w:val="9"/>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3D17CE"/>
    <w:rPr>
      <w:rFonts w:asciiTheme="majorHAnsi" w:eastAsiaTheme="majorEastAsia" w:hAnsiTheme="majorHAnsi" w:cs="B Titr"/>
      <w:b/>
      <w:bCs/>
      <w:lang w:val="en-CA" w:bidi="ar-BH"/>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rsid w:val="00523496"/>
    <w:rPr>
      <w:rFonts w:asciiTheme="majorHAnsi" w:eastAsiaTheme="majorEastAsia" w:hAnsiTheme="majorHAnsi"/>
      <w:b/>
      <w:i/>
      <w:iCs/>
      <w:lang w:val="en-CA"/>
    </w:rPr>
  </w:style>
  <w:style w:type="table" w:styleId="TableGrid">
    <w:name w:val="Table Grid"/>
    <w:basedOn w:val="TableNormal"/>
    <w:uiPriority w:val="39"/>
    <w:rsid w:val="00CC5CB3"/>
    <w:pPr>
      <w:spacing w:after="0" w:line="240" w:lineRule="auto"/>
    </w:pPr>
    <w:rPr>
      <w:rFonts w:ascii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5CB3"/>
    <w:rPr>
      <w:sz w:val="16"/>
      <w:szCs w:val="16"/>
    </w:rPr>
  </w:style>
  <w:style w:type="paragraph" w:styleId="CommentText">
    <w:name w:val="annotation text"/>
    <w:basedOn w:val="Normal"/>
    <w:link w:val="CommentTextChar"/>
    <w:uiPriority w:val="99"/>
    <w:semiHidden/>
    <w:unhideWhenUsed/>
    <w:rsid w:val="00CC5CB3"/>
    <w:pPr>
      <w:bidi w:val="0"/>
      <w:spacing w:after="160" w:line="240" w:lineRule="auto"/>
    </w:pPr>
    <w:rPr>
      <w:rFonts w:asciiTheme="minorHAnsi" w:hAnsiTheme="minorHAnsi" w:cstheme="minorBidi"/>
      <w:szCs w:val="20"/>
      <w:lang w:val="en-US" w:bidi="ar-SA"/>
    </w:rPr>
  </w:style>
  <w:style w:type="character" w:customStyle="1" w:styleId="CommentTextChar">
    <w:name w:val="Comment Text Char"/>
    <w:basedOn w:val="DefaultParagraphFont"/>
    <w:link w:val="CommentText"/>
    <w:uiPriority w:val="99"/>
    <w:semiHidden/>
    <w:rsid w:val="00CC5CB3"/>
    <w:rPr>
      <w:rFonts w:asciiTheme="minorHAnsi" w:hAnsiTheme="minorHAnsi" w:cstheme="minorBidi"/>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205266133">
      <w:bodyDiv w:val="1"/>
      <w:marLeft w:val="0"/>
      <w:marRight w:val="0"/>
      <w:marTop w:val="0"/>
      <w:marBottom w:val="0"/>
      <w:divBdr>
        <w:top w:val="none" w:sz="0" w:space="0" w:color="auto"/>
        <w:left w:val="none" w:sz="0" w:space="0" w:color="auto"/>
        <w:bottom w:val="none" w:sz="0" w:space="0" w:color="auto"/>
        <w:right w:val="none" w:sz="0" w:space="0" w:color="auto"/>
      </w:divBdr>
    </w:div>
    <w:div w:id="628588388">
      <w:bodyDiv w:val="1"/>
      <w:marLeft w:val="0"/>
      <w:marRight w:val="0"/>
      <w:marTop w:val="0"/>
      <w:marBottom w:val="0"/>
      <w:divBdr>
        <w:top w:val="none" w:sz="0" w:space="0" w:color="auto"/>
        <w:left w:val="none" w:sz="0" w:space="0" w:color="auto"/>
        <w:bottom w:val="none" w:sz="0" w:space="0" w:color="auto"/>
        <w:right w:val="none" w:sz="0" w:space="0" w:color="auto"/>
      </w:divBdr>
    </w:div>
    <w:div w:id="656609996">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 w:id="1586720011">
      <w:bodyDiv w:val="1"/>
      <w:marLeft w:val="0"/>
      <w:marRight w:val="0"/>
      <w:marTop w:val="0"/>
      <w:marBottom w:val="0"/>
      <w:divBdr>
        <w:top w:val="none" w:sz="0" w:space="0" w:color="auto"/>
        <w:left w:val="none" w:sz="0" w:space="0" w:color="auto"/>
        <w:bottom w:val="none" w:sz="0" w:space="0" w:color="auto"/>
        <w:right w:val="none" w:sz="0" w:space="0" w:color="auto"/>
      </w:divBdr>
    </w:div>
    <w:div w:id="1867714741">
      <w:bodyDiv w:val="1"/>
      <w:marLeft w:val="0"/>
      <w:marRight w:val="0"/>
      <w:marTop w:val="0"/>
      <w:marBottom w:val="0"/>
      <w:divBdr>
        <w:top w:val="none" w:sz="0" w:space="0" w:color="auto"/>
        <w:left w:val="none" w:sz="0" w:space="0" w:color="auto"/>
        <w:bottom w:val="none" w:sz="0" w:space="0" w:color="auto"/>
        <w:right w:val="none" w:sz="0" w:space="0" w:color="auto"/>
      </w:divBdr>
    </w:div>
    <w:div w:id="1871064064">
      <w:bodyDiv w:val="1"/>
      <w:marLeft w:val="0"/>
      <w:marRight w:val="0"/>
      <w:marTop w:val="0"/>
      <w:marBottom w:val="0"/>
      <w:divBdr>
        <w:top w:val="none" w:sz="0" w:space="0" w:color="auto"/>
        <w:left w:val="none" w:sz="0" w:space="0" w:color="auto"/>
        <w:bottom w:val="none" w:sz="0" w:space="0" w:color="auto"/>
        <w:right w:val="none" w:sz="0" w:space="0" w:color="auto"/>
      </w:divBdr>
    </w:div>
    <w:div w:id="197984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آذر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22</Pages>
  <Words>5078</Words>
  <Characters>28948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33959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برنامه‌ریزی</dc:subject>
  <dc:creator>نام پدیدآورنده (دانشجو)، سپس نام استادان راهنما در خطوط جداگانه نوشته شود</dc:creator>
  <cp:lastModifiedBy>sadra hakim</cp:lastModifiedBy>
  <cp:revision>28</cp:revision>
  <cp:lastPrinted>2020-11-20T22:43:00Z</cp:lastPrinted>
  <dcterms:created xsi:type="dcterms:W3CDTF">2020-11-20T22:15:00Z</dcterms:created>
  <dcterms:modified xsi:type="dcterms:W3CDTF">2020-11-20T22:54:00Z</dcterms:modified>
</cp:coreProperties>
</file>